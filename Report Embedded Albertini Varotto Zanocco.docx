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B21AC9" w14:textId="77777777" w:rsidR="003275D7" w:rsidRPr="00322B13" w:rsidRDefault="003275D7" w:rsidP="003275D7">
      <w:pPr>
        <w:rPr>
          <w:rFonts w:asciiTheme="majorHAnsi" w:hAnsiTheme="majorHAnsi" w:cstheme="majorHAnsi"/>
        </w:rPr>
      </w:pPr>
    </w:p>
    <w:p w14:paraId="3E322F2E" w14:textId="77777777" w:rsidR="003275D7" w:rsidRPr="00322B13" w:rsidRDefault="003275D7" w:rsidP="003275D7">
      <w:pPr>
        <w:jc w:val="center"/>
        <w:rPr>
          <w:rFonts w:asciiTheme="majorHAnsi" w:hAnsiTheme="majorHAnsi" w:cstheme="majorHAnsi"/>
          <w:b/>
          <w:bCs/>
          <w:sz w:val="52"/>
          <w:szCs w:val="52"/>
        </w:rPr>
      </w:pPr>
    </w:p>
    <w:p w14:paraId="52B5BEBB" w14:textId="77777777" w:rsidR="003275D7" w:rsidRPr="00322B13" w:rsidRDefault="003275D7" w:rsidP="003275D7">
      <w:pPr>
        <w:jc w:val="center"/>
        <w:rPr>
          <w:rFonts w:asciiTheme="majorHAnsi" w:hAnsiTheme="majorHAnsi" w:cstheme="majorHAnsi"/>
          <w:b/>
          <w:bCs/>
          <w:sz w:val="52"/>
          <w:szCs w:val="52"/>
        </w:rPr>
      </w:pPr>
    </w:p>
    <w:p w14:paraId="6A354D2D" w14:textId="77777777" w:rsidR="003275D7" w:rsidRPr="00322B13" w:rsidRDefault="003275D7" w:rsidP="003275D7">
      <w:pPr>
        <w:jc w:val="center"/>
        <w:rPr>
          <w:rFonts w:asciiTheme="majorHAnsi" w:hAnsiTheme="majorHAnsi" w:cstheme="majorHAnsi"/>
          <w:b/>
          <w:bCs/>
          <w:sz w:val="52"/>
          <w:szCs w:val="52"/>
        </w:rPr>
      </w:pPr>
    </w:p>
    <w:p w14:paraId="0F17DAB3" w14:textId="77777777" w:rsidR="003275D7" w:rsidRPr="00322B13" w:rsidRDefault="003275D7" w:rsidP="003275D7">
      <w:pPr>
        <w:jc w:val="center"/>
        <w:rPr>
          <w:rFonts w:asciiTheme="majorHAnsi" w:hAnsiTheme="majorHAnsi" w:cstheme="majorHAnsi"/>
          <w:b/>
          <w:bCs/>
          <w:sz w:val="52"/>
          <w:szCs w:val="52"/>
        </w:rPr>
      </w:pPr>
    </w:p>
    <w:p w14:paraId="307411F6" w14:textId="19DEB022" w:rsidR="009E35F4"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 xml:space="preserve">Android Go </w:t>
      </w:r>
    </w:p>
    <w:p w14:paraId="7FA066C1" w14:textId="4B0347C2"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E</w:t>
      </w:r>
    </w:p>
    <w:p w14:paraId="5343A2D5" w14:textId="0BB282E1" w:rsidR="003275D7" w:rsidRPr="00322B13" w:rsidRDefault="003275D7" w:rsidP="003275D7">
      <w:pPr>
        <w:jc w:val="center"/>
        <w:rPr>
          <w:rFonts w:asciiTheme="majorHAnsi" w:hAnsiTheme="majorHAnsi" w:cstheme="majorHAnsi"/>
          <w:b/>
          <w:bCs/>
          <w:sz w:val="52"/>
          <w:szCs w:val="52"/>
        </w:rPr>
      </w:pPr>
      <w:r w:rsidRPr="00322B13">
        <w:rPr>
          <w:rFonts w:asciiTheme="majorHAnsi" w:hAnsiTheme="majorHAnsi" w:cstheme="majorHAnsi"/>
          <w:b/>
          <w:bCs/>
          <w:sz w:val="52"/>
          <w:szCs w:val="52"/>
        </w:rPr>
        <w:t>Build for Billions</w:t>
      </w:r>
    </w:p>
    <w:p w14:paraId="22835B9F" w14:textId="7777777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Report del progetto di </w:t>
      </w:r>
    </w:p>
    <w:p w14:paraId="53B80F87" w14:textId="14DA8507" w:rsidR="003275D7" w:rsidRPr="00322B13" w:rsidRDefault="003275D7" w:rsidP="003275D7">
      <w:pPr>
        <w:jc w:val="center"/>
        <w:rPr>
          <w:rFonts w:asciiTheme="majorHAnsi" w:hAnsiTheme="majorHAnsi" w:cstheme="majorHAnsi"/>
          <w:sz w:val="40"/>
          <w:szCs w:val="40"/>
        </w:rPr>
      </w:pPr>
      <w:r w:rsidRPr="00322B13">
        <w:rPr>
          <w:rFonts w:asciiTheme="majorHAnsi" w:hAnsiTheme="majorHAnsi" w:cstheme="majorHAnsi"/>
          <w:sz w:val="40"/>
          <w:szCs w:val="40"/>
        </w:rPr>
        <w:t xml:space="preserve">Sistemi Embedded </w:t>
      </w:r>
    </w:p>
    <w:p w14:paraId="1E2E1C69" w14:textId="6A04AAD4" w:rsidR="003275D7" w:rsidRPr="00322B13" w:rsidRDefault="003275D7" w:rsidP="003275D7">
      <w:pPr>
        <w:jc w:val="center"/>
        <w:rPr>
          <w:rFonts w:asciiTheme="majorHAnsi" w:hAnsiTheme="majorHAnsi" w:cstheme="majorHAnsi"/>
          <w:sz w:val="36"/>
          <w:szCs w:val="36"/>
        </w:rPr>
      </w:pPr>
    </w:p>
    <w:p w14:paraId="6BC6CA33" w14:textId="77777777"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Università degli studi di Padova</w:t>
      </w:r>
    </w:p>
    <w:p w14:paraId="501A7A2E" w14:textId="31F3CE97" w:rsidR="003275D7" w:rsidRPr="00322B13" w:rsidRDefault="003275D7" w:rsidP="003275D7">
      <w:pPr>
        <w:jc w:val="right"/>
        <w:rPr>
          <w:rFonts w:asciiTheme="majorHAnsi" w:hAnsiTheme="majorHAnsi" w:cstheme="majorHAnsi"/>
          <w:sz w:val="32"/>
          <w:szCs w:val="32"/>
        </w:rPr>
      </w:pPr>
      <w:r w:rsidRPr="00322B13">
        <w:rPr>
          <w:rFonts w:asciiTheme="majorHAnsi" w:hAnsiTheme="majorHAnsi" w:cstheme="majorHAnsi"/>
          <w:sz w:val="32"/>
          <w:szCs w:val="32"/>
        </w:rPr>
        <w:t>Docente: Carlo Fantozzi</w:t>
      </w:r>
    </w:p>
    <w:p w14:paraId="576916DE" w14:textId="2412CA7F" w:rsidR="003275D7" w:rsidRPr="00322B13" w:rsidRDefault="003275D7" w:rsidP="003275D7">
      <w:pPr>
        <w:jc w:val="center"/>
        <w:rPr>
          <w:rFonts w:asciiTheme="majorHAnsi" w:hAnsiTheme="majorHAnsi" w:cstheme="majorHAnsi"/>
          <w:sz w:val="40"/>
          <w:szCs w:val="40"/>
        </w:rPr>
      </w:pPr>
    </w:p>
    <w:p w14:paraId="7FEF2D45" w14:textId="15A8A6AE" w:rsidR="00E57ED2" w:rsidRPr="00322B13" w:rsidRDefault="00E57ED2" w:rsidP="003275D7">
      <w:pPr>
        <w:jc w:val="center"/>
        <w:rPr>
          <w:rFonts w:asciiTheme="majorHAnsi" w:hAnsiTheme="majorHAnsi" w:cstheme="majorHAnsi"/>
          <w:sz w:val="40"/>
          <w:szCs w:val="40"/>
        </w:rPr>
      </w:pPr>
    </w:p>
    <w:p w14:paraId="020F295F" w14:textId="1AB2D1EB" w:rsidR="00E57ED2" w:rsidRPr="00322B13" w:rsidRDefault="00E57ED2" w:rsidP="003275D7">
      <w:pPr>
        <w:jc w:val="center"/>
        <w:rPr>
          <w:rFonts w:asciiTheme="majorHAnsi" w:hAnsiTheme="majorHAnsi" w:cstheme="majorHAnsi"/>
          <w:sz w:val="40"/>
          <w:szCs w:val="40"/>
        </w:rPr>
      </w:pPr>
    </w:p>
    <w:p w14:paraId="466E6663" w14:textId="77777777" w:rsidR="00E57ED2" w:rsidRPr="00322B13" w:rsidRDefault="00E57ED2" w:rsidP="003275D7">
      <w:pPr>
        <w:jc w:val="center"/>
        <w:rPr>
          <w:rFonts w:asciiTheme="majorHAnsi" w:hAnsiTheme="majorHAnsi" w:cstheme="majorHAnsi"/>
          <w:sz w:val="40"/>
          <w:szCs w:val="40"/>
        </w:rPr>
      </w:pPr>
    </w:p>
    <w:p w14:paraId="5D266347" w14:textId="7A949D2A" w:rsidR="003275D7" w:rsidRPr="00322B13" w:rsidRDefault="003275D7" w:rsidP="003275D7">
      <w:pPr>
        <w:rPr>
          <w:rFonts w:asciiTheme="majorHAnsi" w:hAnsiTheme="majorHAnsi" w:cstheme="majorHAnsi"/>
          <w:sz w:val="36"/>
          <w:szCs w:val="36"/>
        </w:rPr>
      </w:pPr>
      <w:r w:rsidRPr="00322B13">
        <w:rPr>
          <w:rFonts w:asciiTheme="majorHAnsi" w:hAnsiTheme="majorHAnsi" w:cstheme="majorHAnsi"/>
          <w:sz w:val="36"/>
          <w:szCs w:val="36"/>
        </w:rPr>
        <w:t>A cura di : Albertini Pietro, Varotto Francesco, Zanocco Giovanni</w:t>
      </w:r>
    </w:p>
    <w:p w14:paraId="03ED77C6" w14:textId="54977240" w:rsidR="003275D7" w:rsidRPr="00322B13" w:rsidRDefault="003275D7" w:rsidP="003275D7">
      <w:pPr>
        <w:rPr>
          <w:rFonts w:asciiTheme="majorHAnsi" w:hAnsiTheme="majorHAnsi" w:cstheme="majorHAnsi"/>
          <w:sz w:val="40"/>
          <w:szCs w:val="40"/>
        </w:rPr>
      </w:pPr>
      <w:r w:rsidRPr="00322B13">
        <w:rPr>
          <w:rFonts w:asciiTheme="majorHAnsi" w:hAnsiTheme="majorHAnsi" w:cstheme="majorHAnsi"/>
          <w:sz w:val="28"/>
          <w:szCs w:val="28"/>
        </w:rPr>
        <w:tab/>
      </w:r>
      <w:r w:rsidRPr="00322B13">
        <w:rPr>
          <w:rFonts w:asciiTheme="majorHAnsi" w:hAnsiTheme="majorHAnsi" w:cstheme="majorHAnsi"/>
          <w:sz w:val="28"/>
          <w:szCs w:val="28"/>
        </w:rPr>
        <w:tab/>
      </w:r>
      <w:r w:rsidRPr="00322B13">
        <w:rPr>
          <w:rFonts w:asciiTheme="majorHAnsi" w:hAnsiTheme="majorHAnsi" w:cstheme="majorHAnsi"/>
          <w:sz w:val="28"/>
          <w:szCs w:val="28"/>
        </w:rPr>
        <w:tab/>
      </w:r>
    </w:p>
    <w:p w14:paraId="0849DFBD" w14:textId="77777777" w:rsidR="003275D7" w:rsidRPr="00322B13" w:rsidRDefault="003275D7" w:rsidP="003275D7">
      <w:pPr>
        <w:rPr>
          <w:rFonts w:asciiTheme="majorHAnsi" w:hAnsiTheme="majorHAnsi" w:cstheme="majorHAnsi"/>
          <w:sz w:val="56"/>
          <w:szCs w:val="56"/>
        </w:rPr>
      </w:pPr>
    </w:p>
    <w:p w14:paraId="7DC362FF" w14:textId="77777777" w:rsidR="009E35F4" w:rsidRPr="00322B13" w:rsidRDefault="009E35F4">
      <w:pPr>
        <w:rPr>
          <w:rFonts w:asciiTheme="majorHAnsi" w:hAnsiTheme="majorHAnsi" w:cstheme="majorHAnsi"/>
        </w:rPr>
      </w:pPr>
    </w:p>
    <w:sdt>
      <w:sdtPr>
        <w:rPr>
          <w:rFonts w:asciiTheme="minorHAnsi" w:eastAsiaTheme="minorHAnsi" w:hAnsiTheme="minorHAnsi" w:cstheme="majorHAnsi"/>
          <w:noProof/>
          <w:color w:val="auto"/>
          <w:sz w:val="22"/>
          <w:szCs w:val="22"/>
          <w:lang w:eastAsia="en-US"/>
        </w:rPr>
        <w:id w:val="1551657533"/>
        <w:docPartObj>
          <w:docPartGallery w:val="Table of Contents"/>
          <w:docPartUnique/>
        </w:docPartObj>
      </w:sdtPr>
      <w:sdtEndPr>
        <w:rPr>
          <w:b/>
          <w:bCs/>
        </w:rPr>
      </w:sdtEndPr>
      <w:sdtContent>
        <w:p w14:paraId="363356AF" w14:textId="6D3FADF6" w:rsidR="009E35F4" w:rsidRPr="00F44FE7" w:rsidRDefault="009E35F4" w:rsidP="00F44FE7">
          <w:pPr>
            <w:pStyle w:val="Titolosommario"/>
            <w:jc w:val="center"/>
            <w:rPr>
              <w:rFonts w:cstheme="majorHAnsi"/>
              <w:b/>
              <w:bCs/>
              <w:sz w:val="40"/>
              <w:szCs w:val="40"/>
            </w:rPr>
          </w:pPr>
          <w:r w:rsidRPr="00F44FE7">
            <w:rPr>
              <w:rFonts w:cstheme="majorHAnsi"/>
              <w:b/>
              <w:bCs/>
              <w:sz w:val="40"/>
              <w:szCs w:val="40"/>
            </w:rPr>
            <w:t>Indice</w:t>
          </w:r>
        </w:p>
        <w:p w14:paraId="649163B6" w14:textId="297804D0" w:rsidR="00F44FE7" w:rsidRDefault="009E35F4">
          <w:pPr>
            <w:pStyle w:val="Sommario1"/>
            <w:tabs>
              <w:tab w:val="left" w:pos="440"/>
              <w:tab w:val="right" w:leader="dot" w:pos="9628"/>
            </w:tabs>
            <w:rPr>
              <w:rFonts w:eastAsiaTheme="minorEastAsia"/>
              <w:lang w:eastAsia="it-IT"/>
            </w:rPr>
          </w:pPr>
          <w:r w:rsidRPr="00322B13">
            <w:rPr>
              <w:rFonts w:asciiTheme="majorHAnsi" w:hAnsiTheme="majorHAnsi" w:cstheme="majorHAnsi"/>
            </w:rPr>
            <w:fldChar w:fldCharType="begin"/>
          </w:r>
          <w:r w:rsidRPr="00322B13">
            <w:rPr>
              <w:rFonts w:asciiTheme="majorHAnsi" w:hAnsiTheme="majorHAnsi" w:cstheme="majorHAnsi"/>
            </w:rPr>
            <w:instrText xml:space="preserve"> TOC \o "1-3" \h \z \u </w:instrText>
          </w:r>
          <w:r w:rsidRPr="00322B13">
            <w:rPr>
              <w:rFonts w:asciiTheme="majorHAnsi" w:hAnsiTheme="majorHAnsi" w:cstheme="majorHAnsi"/>
            </w:rPr>
            <w:fldChar w:fldCharType="separate"/>
          </w:r>
          <w:hyperlink w:anchor="_Toc42682678" w:history="1">
            <w:r w:rsidR="00F44FE7" w:rsidRPr="00773E90">
              <w:rPr>
                <w:rStyle w:val="Collegamentoipertestuale"/>
                <w:rFonts w:cstheme="majorHAnsi"/>
                <w:b/>
                <w:bCs/>
              </w:rPr>
              <w:t>1.</w:t>
            </w:r>
            <w:r w:rsidR="00F44FE7">
              <w:rPr>
                <w:rFonts w:eastAsiaTheme="minorEastAsia"/>
                <w:lang w:eastAsia="it-IT"/>
              </w:rPr>
              <w:tab/>
            </w:r>
            <w:r w:rsidR="00F44FE7" w:rsidRPr="00773E90">
              <w:rPr>
                <w:rStyle w:val="Collegamentoipertestuale"/>
                <w:rFonts w:cstheme="majorHAnsi"/>
                <w:b/>
                <w:bCs/>
              </w:rPr>
              <w:t>Android go</w:t>
            </w:r>
            <w:r w:rsidR="00F44FE7">
              <w:rPr>
                <w:webHidden/>
              </w:rPr>
              <w:tab/>
            </w:r>
            <w:r w:rsidR="00F44FE7">
              <w:rPr>
                <w:webHidden/>
              </w:rPr>
              <w:fldChar w:fldCharType="begin"/>
            </w:r>
            <w:r w:rsidR="00F44FE7">
              <w:rPr>
                <w:webHidden/>
              </w:rPr>
              <w:instrText xml:space="preserve"> PAGEREF _Toc42682678 \h </w:instrText>
            </w:r>
            <w:r w:rsidR="00F44FE7">
              <w:rPr>
                <w:webHidden/>
              </w:rPr>
            </w:r>
            <w:r w:rsidR="00F44FE7">
              <w:rPr>
                <w:webHidden/>
              </w:rPr>
              <w:fldChar w:fldCharType="separate"/>
            </w:r>
            <w:r w:rsidR="0084749B">
              <w:rPr>
                <w:webHidden/>
              </w:rPr>
              <w:t>3</w:t>
            </w:r>
            <w:r w:rsidR="00F44FE7">
              <w:rPr>
                <w:webHidden/>
              </w:rPr>
              <w:fldChar w:fldCharType="end"/>
            </w:r>
          </w:hyperlink>
        </w:p>
        <w:p w14:paraId="38AB1A41" w14:textId="3102555F" w:rsidR="00F44FE7" w:rsidRDefault="00DB0BBD">
          <w:pPr>
            <w:pStyle w:val="Sommario2"/>
            <w:tabs>
              <w:tab w:val="left" w:pos="880"/>
              <w:tab w:val="right" w:leader="dot" w:pos="9628"/>
            </w:tabs>
            <w:rPr>
              <w:rFonts w:eastAsiaTheme="minorEastAsia"/>
              <w:lang w:eastAsia="it-IT"/>
            </w:rPr>
          </w:pPr>
          <w:hyperlink w:anchor="_Toc42682679" w:history="1">
            <w:r w:rsidR="00F44FE7" w:rsidRPr="00773E90">
              <w:rPr>
                <w:rStyle w:val="Collegamentoipertestuale"/>
                <w:rFonts w:cstheme="majorHAnsi"/>
                <w:b/>
                <w:bCs/>
              </w:rPr>
              <w:t>1.1.</w:t>
            </w:r>
            <w:r w:rsidR="00F44FE7">
              <w:rPr>
                <w:rFonts w:eastAsiaTheme="minorEastAsia"/>
                <w:lang w:eastAsia="it-IT"/>
              </w:rPr>
              <w:tab/>
            </w:r>
            <w:r w:rsidR="00F44FE7" w:rsidRPr="00773E90">
              <w:rPr>
                <w:rStyle w:val="Collegamentoipertestuale"/>
                <w:rFonts w:cstheme="majorHAnsi"/>
                <w:b/>
                <w:bCs/>
              </w:rPr>
              <w:t>Introduzione</w:t>
            </w:r>
            <w:r w:rsidR="00F44FE7">
              <w:rPr>
                <w:webHidden/>
              </w:rPr>
              <w:tab/>
            </w:r>
            <w:r w:rsidR="00F44FE7">
              <w:rPr>
                <w:webHidden/>
              </w:rPr>
              <w:fldChar w:fldCharType="begin"/>
            </w:r>
            <w:r w:rsidR="00F44FE7">
              <w:rPr>
                <w:webHidden/>
              </w:rPr>
              <w:instrText xml:space="preserve"> PAGEREF _Toc42682679 \h </w:instrText>
            </w:r>
            <w:r w:rsidR="00F44FE7">
              <w:rPr>
                <w:webHidden/>
              </w:rPr>
            </w:r>
            <w:r w:rsidR="00F44FE7">
              <w:rPr>
                <w:webHidden/>
              </w:rPr>
              <w:fldChar w:fldCharType="separate"/>
            </w:r>
            <w:r w:rsidR="0084749B">
              <w:rPr>
                <w:webHidden/>
              </w:rPr>
              <w:t>3</w:t>
            </w:r>
            <w:r w:rsidR="00F44FE7">
              <w:rPr>
                <w:webHidden/>
              </w:rPr>
              <w:fldChar w:fldCharType="end"/>
            </w:r>
          </w:hyperlink>
        </w:p>
        <w:p w14:paraId="171B00FD" w14:textId="158C233C" w:rsidR="00F44FE7" w:rsidRDefault="00DB0BBD">
          <w:pPr>
            <w:pStyle w:val="Sommario2"/>
            <w:tabs>
              <w:tab w:val="left" w:pos="880"/>
              <w:tab w:val="right" w:leader="dot" w:pos="9628"/>
            </w:tabs>
            <w:rPr>
              <w:rFonts w:eastAsiaTheme="minorEastAsia"/>
              <w:lang w:eastAsia="it-IT"/>
            </w:rPr>
          </w:pPr>
          <w:hyperlink w:anchor="_Toc42682680" w:history="1">
            <w:r w:rsidR="00F44FE7" w:rsidRPr="00773E90">
              <w:rPr>
                <w:rStyle w:val="Collegamentoipertestuale"/>
                <w:rFonts w:cstheme="majorHAnsi"/>
                <w:b/>
                <w:bCs/>
              </w:rPr>
              <w:t>1.2.</w:t>
            </w:r>
            <w:r w:rsidR="00F44FE7">
              <w:rPr>
                <w:rFonts w:eastAsiaTheme="minorEastAsia"/>
                <w:lang w:eastAsia="it-IT"/>
              </w:rPr>
              <w:tab/>
            </w:r>
            <w:r w:rsidR="00F44FE7" w:rsidRPr="00773E90">
              <w:rPr>
                <w:rStyle w:val="Collegamentoipertestuale"/>
                <w:rFonts w:cstheme="majorHAnsi"/>
                <w:b/>
                <w:bCs/>
              </w:rPr>
              <w:t>Specifiche</w:t>
            </w:r>
            <w:r w:rsidR="00F44FE7">
              <w:rPr>
                <w:webHidden/>
              </w:rPr>
              <w:tab/>
            </w:r>
            <w:r w:rsidR="00F44FE7">
              <w:rPr>
                <w:webHidden/>
              </w:rPr>
              <w:fldChar w:fldCharType="begin"/>
            </w:r>
            <w:r w:rsidR="00F44FE7">
              <w:rPr>
                <w:webHidden/>
              </w:rPr>
              <w:instrText xml:space="preserve"> PAGEREF _Toc42682680 \h </w:instrText>
            </w:r>
            <w:r w:rsidR="00F44FE7">
              <w:rPr>
                <w:webHidden/>
              </w:rPr>
            </w:r>
            <w:r w:rsidR="00F44FE7">
              <w:rPr>
                <w:webHidden/>
              </w:rPr>
              <w:fldChar w:fldCharType="separate"/>
            </w:r>
            <w:r w:rsidR="0084749B">
              <w:rPr>
                <w:webHidden/>
              </w:rPr>
              <w:t>3</w:t>
            </w:r>
            <w:r w:rsidR="00F44FE7">
              <w:rPr>
                <w:webHidden/>
              </w:rPr>
              <w:fldChar w:fldCharType="end"/>
            </w:r>
          </w:hyperlink>
        </w:p>
        <w:p w14:paraId="0201A76E" w14:textId="2AD4B7CE" w:rsidR="00F44FE7" w:rsidRDefault="00DB0BBD">
          <w:pPr>
            <w:pStyle w:val="Sommario2"/>
            <w:tabs>
              <w:tab w:val="left" w:pos="880"/>
              <w:tab w:val="right" w:leader="dot" w:pos="9628"/>
            </w:tabs>
            <w:rPr>
              <w:rFonts w:eastAsiaTheme="minorEastAsia"/>
              <w:lang w:eastAsia="it-IT"/>
            </w:rPr>
          </w:pPr>
          <w:hyperlink w:anchor="_Toc42682681" w:history="1">
            <w:r w:rsidR="00F44FE7" w:rsidRPr="00773E90">
              <w:rPr>
                <w:rStyle w:val="Collegamentoipertestuale"/>
                <w:rFonts w:cstheme="majorHAnsi"/>
                <w:b/>
                <w:bCs/>
              </w:rPr>
              <w:t>1.3.</w:t>
            </w:r>
            <w:r w:rsidR="00F44FE7">
              <w:rPr>
                <w:rFonts w:eastAsiaTheme="minorEastAsia"/>
                <w:lang w:eastAsia="it-IT"/>
              </w:rPr>
              <w:tab/>
            </w:r>
            <w:r w:rsidR="00F44FE7" w:rsidRPr="00773E90">
              <w:rPr>
                <w:rStyle w:val="Collegamentoipertestuale"/>
                <w:rFonts w:cstheme="majorHAnsi"/>
                <w:b/>
                <w:bCs/>
              </w:rPr>
              <w:t>Ottimizzazione prestazioni</w:t>
            </w:r>
            <w:r w:rsidR="00F44FE7">
              <w:rPr>
                <w:webHidden/>
              </w:rPr>
              <w:tab/>
            </w:r>
            <w:r w:rsidR="00F44FE7">
              <w:rPr>
                <w:webHidden/>
              </w:rPr>
              <w:fldChar w:fldCharType="begin"/>
            </w:r>
            <w:r w:rsidR="00F44FE7">
              <w:rPr>
                <w:webHidden/>
              </w:rPr>
              <w:instrText xml:space="preserve"> PAGEREF _Toc42682681 \h </w:instrText>
            </w:r>
            <w:r w:rsidR="00F44FE7">
              <w:rPr>
                <w:webHidden/>
              </w:rPr>
            </w:r>
            <w:r w:rsidR="00F44FE7">
              <w:rPr>
                <w:webHidden/>
              </w:rPr>
              <w:fldChar w:fldCharType="separate"/>
            </w:r>
            <w:r w:rsidR="0084749B">
              <w:rPr>
                <w:webHidden/>
              </w:rPr>
              <w:t>4</w:t>
            </w:r>
            <w:r w:rsidR="00F44FE7">
              <w:rPr>
                <w:webHidden/>
              </w:rPr>
              <w:fldChar w:fldCharType="end"/>
            </w:r>
          </w:hyperlink>
        </w:p>
        <w:p w14:paraId="1480DF4F" w14:textId="2C6BC60A" w:rsidR="00F44FE7" w:rsidRDefault="00DB0BBD">
          <w:pPr>
            <w:pStyle w:val="Sommario2"/>
            <w:tabs>
              <w:tab w:val="left" w:pos="1100"/>
              <w:tab w:val="right" w:leader="dot" w:pos="9628"/>
            </w:tabs>
            <w:rPr>
              <w:rFonts w:eastAsiaTheme="minorEastAsia"/>
              <w:lang w:eastAsia="it-IT"/>
            </w:rPr>
          </w:pPr>
          <w:hyperlink w:anchor="_Toc42682682" w:history="1">
            <w:r w:rsidR="00F44FE7" w:rsidRPr="00773E90">
              <w:rPr>
                <w:rStyle w:val="Collegamentoipertestuale"/>
                <w:b/>
                <w:bCs/>
              </w:rPr>
              <w:t>1.3.1.</w:t>
            </w:r>
            <w:r w:rsidR="00F44FE7">
              <w:rPr>
                <w:rFonts w:eastAsiaTheme="minorEastAsia"/>
                <w:lang w:eastAsia="it-IT"/>
              </w:rPr>
              <w:tab/>
            </w:r>
            <w:r w:rsidR="00F44FE7" w:rsidRPr="00773E90">
              <w:rPr>
                <w:rStyle w:val="Collegamentoipertestuale"/>
                <w:b/>
                <w:bCs/>
              </w:rPr>
              <w:t>Un esempio: Maps VS Maps Go</w:t>
            </w:r>
            <w:r w:rsidR="00F44FE7">
              <w:rPr>
                <w:webHidden/>
              </w:rPr>
              <w:tab/>
            </w:r>
            <w:r w:rsidR="00F44FE7">
              <w:rPr>
                <w:webHidden/>
              </w:rPr>
              <w:fldChar w:fldCharType="begin"/>
            </w:r>
            <w:r w:rsidR="00F44FE7">
              <w:rPr>
                <w:webHidden/>
              </w:rPr>
              <w:instrText xml:space="preserve"> PAGEREF _Toc42682682 \h </w:instrText>
            </w:r>
            <w:r w:rsidR="00F44FE7">
              <w:rPr>
                <w:webHidden/>
              </w:rPr>
            </w:r>
            <w:r w:rsidR="00F44FE7">
              <w:rPr>
                <w:webHidden/>
              </w:rPr>
              <w:fldChar w:fldCharType="separate"/>
            </w:r>
            <w:r w:rsidR="0084749B">
              <w:rPr>
                <w:webHidden/>
              </w:rPr>
              <w:t>4</w:t>
            </w:r>
            <w:r w:rsidR="00F44FE7">
              <w:rPr>
                <w:webHidden/>
              </w:rPr>
              <w:fldChar w:fldCharType="end"/>
            </w:r>
          </w:hyperlink>
        </w:p>
        <w:p w14:paraId="2F03A3F5" w14:textId="38FF252B" w:rsidR="00F44FE7" w:rsidRDefault="00DB0BBD">
          <w:pPr>
            <w:pStyle w:val="Sommario2"/>
            <w:tabs>
              <w:tab w:val="left" w:pos="880"/>
              <w:tab w:val="right" w:leader="dot" w:pos="9628"/>
            </w:tabs>
            <w:rPr>
              <w:rFonts w:eastAsiaTheme="minorEastAsia"/>
              <w:lang w:eastAsia="it-IT"/>
            </w:rPr>
          </w:pPr>
          <w:hyperlink w:anchor="_Toc42682683" w:history="1">
            <w:r w:rsidR="00F44FE7" w:rsidRPr="00773E90">
              <w:rPr>
                <w:rStyle w:val="Collegamentoipertestuale"/>
                <w:rFonts w:cstheme="majorHAnsi"/>
                <w:b/>
                <w:bCs/>
              </w:rPr>
              <w:t>1.4.</w:t>
            </w:r>
            <w:r w:rsidR="00F44FE7">
              <w:rPr>
                <w:rFonts w:eastAsiaTheme="minorEastAsia"/>
                <w:lang w:eastAsia="it-IT"/>
              </w:rPr>
              <w:tab/>
            </w:r>
            <w:r w:rsidR="00F44FE7" w:rsidRPr="00773E90">
              <w:rPr>
                <w:rStyle w:val="Collegamentoipertestuale"/>
                <w:rFonts w:cstheme="majorHAnsi"/>
                <w:b/>
                <w:bCs/>
              </w:rPr>
              <w:t>Conclusioni</w:t>
            </w:r>
            <w:r w:rsidR="00F44FE7">
              <w:rPr>
                <w:webHidden/>
              </w:rPr>
              <w:tab/>
            </w:r>
            <w:r w:rsidR="00F44FE7">
              <w:rPr>
                <w:webHidden/>
              </w:rPr>
              <w:fldChar w:fldCharType="begin"/>
            </w:r>
            <w:r w:rsidR="00F44FE7">
              <w:rPr>
                <w:webHidden/>
              </w:rPr>
              <w:instrText xml:space="preserve"> PAGEREF _Toc42682683 \h </w:instrText>
            </w:r>
            <w:r w:rsidR="00F44FE7">
              <w:rPr>
                <w:webHidden/>
              </w:rPr>
            </w:r>
            <w:r w:rsidR="00F44FE7">
              <w:rPr>
                <w:webHidden/>
              </w:rPr>
              <w:fldChar w:fldCharType="separate"/>
            </w:r>
            <w:r w:rsidR="0084749B">
              <w:rPr>
                <w:webHidden/>
              </w:rPr>
              <w:t>5</w:t>
            </w:r>
            <w:r w:rsidR="00F44FE7">
              <w:rPr>
                <w:webHidden/>
              </w:rPr>
              <w:fldChar w:fldCharType="end"/>
            </w:r>
          </w:hyperlink>
        </w:p>
        <w:p w14:paraId="39B5B8B5" w14:textId="07E7CC8B" w:rsidR="00F44FE7" w:rsidRDefault="00DB0BBD">
          <w:pPr>
            <w:pStyle w:val="Sommario2"/>
            <w:tabs>
              <w:tab w:val="left" w:pos="880"/>
              <w:tab w:val="right" w:leader="dot" w:pos="9628"/>
            </w:tabs>
            <w:rPr>
              <w:rFonts w:eastAsiaTheme="minorEastAsia"/>
              <w:lang w:eastAsia="it-IT"/>
            </w:rPr>
          </w:pPr>
          <w:hyperlink w:anchor="_Toc42682684" w:history="1">
            <w:r w:rsidR="00F44FE7" w:rsidRPr="00773E90">
              <w:rPr>
                <w:rStyle w:val="Collegamentoipertestuale"/>
                <w:rFonts w:cstheme="majorHAnsi"/>
                <w:b/>
                <w:bCs/>
              </w:rPr>
              <w:t>1.5.</w:t>
            </w:r>
            <w:r w:rsidR="00F44FE7">
              <w:rPr>
                <w:rFonts w:eastAsiaTheme="minorEastAsia"/>
                <w:lang w:eastAsia="it-IT"/>
              </w:rPr>
              <w:tab/>
            </w:r>
            <w:r w:rsidR="00F44FE7" w:rsidRPr="00773E90">
              <w:rPr>
                <w:rStyle w:val="Collegamentoipertestuale"/>
                <w:rFonts w:cstheme="majorHAnsi"/>
                <w:b/>
                <w:bCs/>
              </w:rPr>
              <w:t>Verso Build for Billions</w:t>
            </w:r>
            <w:r w:rsidR="00F44FE7">
              <w:rPr>
                <w:webHidden/>
              </w:rPr>
              <w:tab/>
            </w:r>
            <w:r w:rsidR="00F44FE7">
              <w:rPr>
                <w:webHidden/>
              </w:rPr>
              <w:fldChar w:fldCharType="begin"/>
            </w:r>
            <w:r w:rsidR="00F44FE7">
              <w:rPr>
                <w:webHidden/>
              </w:rPr>
              <w:instrText xml:space="preserve"> PAGEREF _Toc42682684 \h </w:instrText>
            </w:r>
            <w:r w:rsidR="00F44FE7">
              <w:rPr>
                <w:webHidden/>
              </w:rPr>
            </w:r>
            <w:r w:rsidR="00F44FE7">
              <w:rPr>
                <w:webHidden/>
              </w:rPr>
              <w:fldChar w:fldCharType="separate"/>
            </w:r>
            <w:r w:rsidR="0084749B">
              <w:rPr>
                <w:webHidden/>
              </w:rPr>
              <w:t>6</w:t>
            </w:r>
            <w:r w:rsidR="00F44FE7">
              <w:rPr>
                <w:webHidden/>
              </w:rPr>
              <w:fldChar w:fldCharType="end"/>
            </w:r>
          </w:hyperlink>
        </w:p>
        <w:p w14:paraId="0B7BD545" w14:textId="7AF419E7" w:rsidR="00F44FE7" w:rsidRDefault="00DB0BBD">
          <w:pPr>
            <w:pStyle w:val="Sommario1"/>
            <w:tabs>
              <w:tab w:val="left" w:pos="440"/>
              <w:tab w:val="right" w:leader="dot" w:pos="9628"/>
            </w:tabs>
            <w:rPr>
              <w:rFonts w:eastAsiaTheme="minorEastAsia"/>
              <w:lang w:eastAsia="it-IT"/>
            </w:rPr>
          </w:pPr>
          <w:hyperlink w:anchor="_Toc42682685" w:history="1">
            <w:r w:rsidR="00F44FE7" w:rsidRPr="00773E90">
              <w:rPr>
                <w:rStyle w:val="Collegamentoipertestuale"/>
                <w:rFonts w:cstheme="majorHAnsi"/>
                <w:b/>
                <w:bCs/>
              </w:rPr>
              <w:t>2.</w:t>
            </w:r>
            <w:r w:rsidR="00F44FE7">
              <w:rPr>
                <w:rFonts w:eastAsiaTheme="minorEastAsia"/>
                <w:lang w:eastAsia="it-IT"/>
              </w:rPr>
              <w:tab/>
            </w:r>
            <w:r w:rsidR="00F44FE7" w:rsidRPr="00773E90">
              <w:rPr>
                <w:rStyle w:val="Collegamentoipertestuale"/>
                <w:rFonts w:cstheme="majorHAnsi"/>
                <w:b/>
                <w:bCs/>
              </w:rPr>
              <w:t>Build for Billions</w:t>
            </w:r>
            <w:r w:rsidR="00F44FE7">
              <w:rPr>
                <w:webHidden/>
              </w:rPr>
              <w:tab/>
            </w:r>
            <w:r w:rsidR="00F44FE7">
              <w:rPr>
                <w:webHidden/>
              </w:rPr>
              <w:fldChar w:fldCharType="begin"/>
            </w:r>
            <w:r w:rsidR="00F44FE7">
              <w:rPr>
                <w:webHidden/>
              </w:rPr>
              <w:instrText xml:space="preserve"> PAGEREF _Toc42682685 \h </w:instrText>
            </w:r>
            <w:r w:rsidR="00F44FE7">
              <w:rPr>
                <w:webHidden/>
              </w:rPr>
            </w:r>
            <w:r w:rsidR="00F44FE7">
              <w:rPr>
                <w:webHidden/>
              </w:rPr>
              <w:fldChar w:fldCharType="separate"/>
            </w:r>
            <w:r w:rsidR="0084749B">
              <w:rPr>
                <w:webHidden/>
              </w:rPr>
              <w:t>6</w:t>
            </w:r>
            <w:r w:rsidR="00F44FE7">
              <w:rPr>
                <w:webHidden/>
              </w:rPr>
              <w:fldChar w:fldCharType="end"/>
            </w:r>
          </w:hyperlink>
        </w:p>
        <w:p w14:paraId="28B15F8E" w14:textId="71D21652" w:rsidR="00F44FE7" w:rsidRDefault="00DB0BBD">
          <w:pPr>
            <w:pStyle w:val="Sommario2"/>
            <w:tabs>
              <w:tab w:val="left" w:pos="880"/>
              <w:tab w:val="right" w:leader="dot" w:pos="9628"/>
            </w:tabs>
            <w:rPr>
              <w:rFonts w:eastAsiaTheme="minorEastAsia"/>
              <w:lang w:eastAsia="it-IT"/>
            </w:rPr>
          </w:pPr>
          <w:hyperlink w:anchor="_Toc42682686" w:history="1">
            <w:r w:rsidR="00F44FE7" w:rsidRPr="00773E90">
              <w:rPr>
                <w:rStyle w:val="Collegamentoipertestuale"/>
                <w:rFonts w:cstheme="majorHAnsi"/>
                <w:b/>
                <w:bCs/>
              </w:rPr>
              <w:t>2.1.</w:t>
            </w:r>
            <w:r w:rsidR="00F44FE7">
              <w:rPr>
                <w:rFonts w:eastAsiaTheme="minorEastAsia"/>
                <w:lang w:eastAsia="it-IT"/>
              </w:rPr>
              <w:tab/>
            </w:r>
            <w:r w:rsidR="00F44FE7" w:rsidRPr="00773E90">
              <w:rPr>
                <w:rStyle w:val="Collegamentoipertestuale"/>
                <w:rFonts w:cstheme="majorHAnsi"/>
                <w:b/>
                <w:bCs/>
              </w:rPr>
              <w:t>Connettività  2.1.1 Immagini</w:t>
            </w:r>
            <w:r w:rsidR="00F44FE7">
              <w:rPr>
                <w:webHidden/>
              </w:rPr>
              <w:tab/>
            </w:r>
            <w:r w:rsidR="00F44FE7">
              <w:rPr>
                <w:webHidden/>
              </w:rPr>
              <w:fldChar w:fldCharType="begin"/>
            </w:r>
            <w:r w:rsidR="00F44FE7">
              <w:rPr>
                <w:webHidden/>
              </w:rPr>
              <w:instrText xml:space="preserve"> PAGEREF _Toc42682686 \h </w:instrText>
            </w:r>
            <w:r w:rsidR="00F44FE7">
              <w:rPr>
                <w:webHidden/>
              </w:rPr>
            </w:r>
            <w:r w:rsidR="00F44FE7">
              <w:rPr>
                <w:webHidden/>
              </w:rPr>
              <w:fldChar w:fldCharType="separate"/>
            </w:r>
            <w:r w:rsidR="0084749B">
              <w:rPr>
                <w:webHidden/>
              </w:rPr>
              <w:t>7</w:t>
            </w:r>
            <w:r w:rsidR="00F44FE7">
              <w:rPr>
                <w:webHidden/>
              </w:rPr>
              <w:fldChar w:fldCharType="end"/>
            </w:r>
          </w:hyperlink>
        </w:p>
        <w:p w14:paraId="37AB99DC" w14:textId="12C38285" w:rsidR="00F44FE7" w:rsidRDefault="00DB0BBD">
          <w:pPr>
            <w:pStyle w:val="Sommario2"/>
            <w:tabs>
              <w:tab w:val="left" w:pos="1100"/>
              <w:tab w:val="right" w:leader="dot" w:pos="9628"/>
            </w:tabs>
            <w:rPr>
              <w:rFonts w:eastAsiaTheme="minorEastAsia"/>
              <w:lang w:eastAsia="it-IT"/>
            </w:rPr>
          </w:pPr>
          <w:hyperlink w:anchor="_Toc42682687" w:history="1">
            <w:r w:rsidR="00F44FE7" w:rsidRPr="00773E90">
              <w:rPr>
                <w:rStyle w:val="Collegamentoipertestuale"/>
                <w:rFonts w:cstheme="majorHAnsi"/>
                <w:b/>
                <w:bCs/>
              </w:rPr>
              <w:t>2.1.2.</w:t>
            </w:r>
            <w:r w:rsidR="00F44FE7">
              <w:rPr>
                <w:rFonts w:eastAsiaTheme="minorEastAsia"/>
                <w:lang w:eastAsia="it-IT"/>
              </w:rPr>
              <w:tab/>
            </w:r>
            <w:r w:rsidR="00F44FE7" w:rsidRPr="00773E90">
              <w:rPr>
                <w:rStyle w:val="Collegamentoipertestuale"/>
                <w:rFonts w:cstheme="majorHAnsi"/>
                <w:b/>
                <w:bCs/>
              </w:rPr>
              <w:t>Networking</w:t>
            </w:r>
            <w:r w:rsidR="00F44FE7">
              <w:rPr>
                <w:webHidden/>
              </w:rPr>
              <w:tab/>
            </w:r>
            <w:r w:rsidR="00F44FE7">
              <w:rPr>
                <w:webHidden/>
              </w:rPr>
              <w:fldChar w:fldCharType="begin"/>
            </w:r>
            <w:r w:rsidR="00F44FE7">
              <w:rPr>
                <w:webHidden/>
              </w:rPr>
              <w:instrText xml:space="preserve"> PAGEREF _Toc42682687 \h </w:instrText>
            </w:r>
            <w:r w:rsidR="00F44FE7">
              <w:rPr>
                <w:webHidden/>
              </w:rPr>
            </w:r>
            <w:r w:rsidR="00F44FE7">
              <w:rPr>
                <w:webHidden/>
              </w:rPr>
              <w:fldChar w:fldCharType="separate"/>
            </w:r>
            <w:r w:rsidR="0084749B">
              <w:rPr>
                <w:webHidden/>
              </w:rPr>
              <w:t>7</w:t>
            </w:r>
            <w:r w:rsidR="00F44FE7">
              <w:rPr>
                <w:webHidden/>
              </w:rPr>
              <w:fldChar w:fldCharType="end"/>
            </w:r>
          </w:hyperlink>
        </w:p>
        <w:p w14:paraId="4D3A6D81" w14:textId="5DABF4D3" w:rsidR="00F44FE7" w:rsidRDefault="00DB0BBD">
          <w:pPr>
            <w:pStyle w:val="Sommario2"/>
            <w:tabs>
              <w:tab w:val="left" w:pos="880"/>
              <w:tab w:val="right" w:leader="dot" w:pos="9628"/>
            </w:tabs>
            <w:rPr>
              <w:rFonts w:eastAsiaTheme="minorEastAsia"/>
              <w:lang w:eastAsia="it-IT"/>
            </w:rPr>
          </w:pPr>
          <w:hyperlink w:anchor="_Toc42682688" w:history="1">
            <w:r w:rsidR="00F44FE7" w:rsidRPr="00773E90">
              <w:rPr>
                <w:rStyle w:val="Collegamentoipertestuale"/>
                <w:rFonts w:cstheme="majorHAnsi"/>
                <w:b/>
                <w:bCs/>
                <w:lang w:val="en-GB"/>
              </w:rPr>
              <w:t>2.2.</w:t>
            </w:r>
            <w:r w:rsidR="00F44FE7">
              <w:rPr>
                <w:rFonts w:eastAsiaTheme="minorEastAsia"/>
                <w:lang w:eastAsia="it-IT"/>
              </w:rPr>
              <w:tab/>
            </w:r>
            <w:r w:rsidR="00F44FE7" w:rsidRPr="00773E90">
              <w:rPr>
                <w:rStyle w:val="Collegamentoipertestuale"/>
                <w:rFonts w:cstheme="majorHAnsi"/>
                <w:b/>
                <w:bCs/>
                <w:lang w:val="en-GB"/>
              </w:rPr>
              <w:t>Capacità del dispostivo</w:t>
            </w:r>
            <w:r w:rsidR="00F44FE7">
              <w:rPr>
                <w:webHidden/>
              </w:rPr>
              <w:tab/>
            </w:r>
            <w:r w:rsidR="00F44FE7">
              <w:rPr>
                <w:webHidden/>
              </w:rPr>
              <w:fldChar w:fldCharType="begin"/>
            </w:r>
            <w:r w:rsidR="00F44FE7">
              <w:rPr>
                <w:webHidden/>
              </w:rPr>
              <w:instrText xml:space="preserve"> PAGEREF _Toc42682688 \h </w:instrText>
            </w:r>
            <w:r w:rsidR="00F44FE7">
              <w:rPr>
                <w:webHidden/>
              </w:rPr>
            </w:r>
            <w:r w:rsidR="00F44FE7">
              <w:rPr>
                <w:webHidden/>
              </w:rPr>
              <w:fldChar w:fldCharType="separate"/>
            </w:r>
            <w:r w:rsidR="0084749B">
              <w:rPr>
                <w:webHidden/>
              </w:rPr>
              <w:t>9</w:t>
            </w:r>
            <w:r w:rsidR="00F44FE7">
              <w:rPr>
                <w:webHidden/>
              </w:rPr>
              <w:fldChar w:fldCharType="end"/>
            </w:r>
          </w:hyperlink>
        </w:p>
        <w:p w14:paraId="5587CCDF" w14:textId="1F15A142" w:rsidR="00F44FE7" w:rsidRDefault="00DB0BBD">
          <w:pPr>
            <w:pStyle w:val="Sommario2"/>
            <w:tabs>
              <w:tab w:val="left" w:pos="1100"/>
              <w:tab w:val="right" w:leader="dot" w:pos="9628"/>
            </w:tabs>
            <w:rPr>
              <w:rFonts w:eastAsiaTheme="minorEastAsia"/>
              <w:lang w:eastAsia="it-IT"/>
            </w:rPr>
          </w:pPr>
          <w:hyperlink w:anchor="_Toc42682689" w:history="1">
            <w:r w:rsidR="00F44FE7" w:rsidRPr="00773E90">
              <w:rPr>
                <w:rStyle w:val="Collegamentoipertestuale"/>
                <w:rFonts w:cstheme="majorHAnsi"/>
                <w:b/>
                <w:bCs/>
                <w:lang w:val="en-GB"/>
              </w:rPr>
              <w:t>2.2.2.</w:t>
            </w:r>
            <w:r w:rsidR="00F44FE7">
              <w:rPr>
                <w:rFonts w:eastAsiaTheme="minorEastAsia"/>
                <w:lang w:eastAsia="it-IT"/>
              </w:rPr>
              <w:tab/>
            </w:r>
            <w:r w:rsidR="00F44FE7" w:rsidRPr="00773E90">
              <w:rPr>
                <w:rStyle w:val="Collegamentoipertestuale"/>
                <w:rFonts w:cstheme="majorHAnsi"/>
                <w:b/>
                <w:bCs/>
                <w:lang w:val="en-GB"/>
              </w:rPr>
              <w:t>Grafiche e dimensione dello schermo</w:t>
            </w:r>
            <w:r w:rsidR="00F44FE7">
              <w:rPr>
                <w:webHidden/>
              </w:rPr>
              <w:tab/>
            </w:r>
            <w:r w:rsidR="00F44FE7">
              <w:rPr>
                <w:webHidden/>
              </w:rPr>
              <w:fldChar w:fldCharType="begin"/>
            </w:r>
            <w:r w:rsidR="00F44FE7">
              <w:rPr>
                <w:webHidden/>
              </w:rPr>
              <w:instrText xml:space="preserve"> PAGEREF _Toc42682689 \h </w:instrText>
            </w:r>
            <w:r w:rsidR="00F44FE7">
              <w:rPr>
                <w:webHidden/>
              </w:rPr>
            </w:r>
            <w:r w:rsidR="00F44FE7">
              <w:rPr>
                <w:webHidden/>
              </w:rPr>
              <w:fldChar w:fldCharType="separate"/>
            </w:r>
            <w:r w:rsidR="0084749B">
              <w:rPr>
                <w:webHidden/>
              </w:rPr>
              <w:t>9</w:t>
            </w:r>
            <w:r w:rsidR="00F44FE7">
              <w:rPr>
                <w:webHidden/>
              </w:rPr>
              <w:fldChar w:fldCharType="end"/>
            </w:r>
          </w:hyperlink>
        </w:p>
        <w:p w14:paraId="55CB6D23" w14:textId="4E69D739" w:rsidR="00F44FE7" w:rsidRDefault="00DB0BBD">
          <w:pPr>
            <w:pStyle w:val="Sommario2"/>
            <w:tabs>
              <w:tab w:val="left" w:pos="1100"/>
              <w:tab w:val="right" w:leader="dot" w:pos="9628"/>
            </w:tabs>
            <w:rPr>
              <w:rFonts w:eastAsiaTheme="minorEastAsia"/>
              <w:lang w:eastAsia="it-IT"/>
            </w:rPr>
          </w:pPr>
          <w:hyperlink w:anchor="_Toc42682690" w:history="1">
            <w:r w:rsidR="00F44FE7" w:rsidRPr="00773E90">
              <w:rPr>
                <w:rStyle w:val="Collegamentoipertestuale"/>
                <w:rFonts w:cstheme="majorHAnsi"/>
                <w:b/>
                <w:bCs/>
                <w:spacing w:val="-2"/>
              </w:rPr>
              <w:t>2.2.3.</w:t>
            </w:r>
            <w:r w:rsidR="00F44FE7">
              <w:rPr>
                <w:rFonts w:eastAsiaTheme="minorEastAsia"/>
                <w:lang w:eastAsia="it-IT"/>
              </w:rPr>
              <w:tab/>
            </w:r>
            <w:r w:rsidR="00F44FE7" w:rsidRPr="00773E90">
              <w:rPr>
                <w:rStyle w:val="Collegamentoipertestuale"/>
                <w:rFonts w:cstheme="majorHAnsi"/>
                <w:b/>
                <w:bCs/>
              </w:rPr>
              <w:t>Retrocompatibilità</w:t>
            </w:r>
            <w:r w:rsidR="00F44FE7">
              <w:rPr>
                <w:webHidden/>
              </w:rPr>
              <w:tab/>
            </w:r>
            <w:r w:rsidR="00F44FE7">
              <w:rPr>
                <w:webHidden/>
              </w:rPr>
              <w:fldChar w:fldCharType="begin"/>
            </w:r>
            <w:r w:rsidR="00F44FE7">
              <w:rPr>
                <w:webHidden/>
              </w:rPr>
              <w:instrText xml:space="preserve"> PAGEREF _Toc42682690 \h </w:instrText>
            </w:r>
            <w:r w:rsidR="00F44FE7">
              <w:rPr>
                <w:webHidden/>
              </w:rPr>
            </w:r>
            <w:r w:rsidR="00F44FE7">
              <w:rPr>
                <w:webHidden/>
              </w:rPr>
              <w:fldChar w:fldCharType="separate"/>
            </w:r>
            <w:r w:rsidR="0084749B">
              <w:rPr>
                <w:webHidden/>
              </w:rPr>
              <w:t>10</w:t>
            </w:r>
            <w:r w:rsidR="00F44FE7">
              <w:rPr>
                <w:webHidden/>
              </w:rPr>
              <w:fldChar w:fldCharType="end"/>
            </w:r>
          </w:hyperlink>
        </w:p>
        <w:p w14:paraId="7826C7A8" w14:textId="3C1B34F7" w:rsidR="00F44FE7" w:rsidRDefault="00DB0BBD">
          <w:pPr>
            <w:pStyle w:val="Sommario2"/>
            <w:tabs>
              <w:tab w:val="left" w:pos="1100"/>
              <w:tab w:val="right" w:leader="dot" w:pos="9628"/>
            </w:tabs>
            <w:rPr>
              <w:rFonts w:eastAsiaTheme="minorEastAsia"/>
              <w:lang w:eastAsia="it-IT"/>
            </w:rPr>
          </w:pPr>
          <w:hyperlink w:anchor="_Toc42682691" w:history="1">
            <w:r w:rsidR="00F44FE7" w:rsidRPr="00773E90">
              <w:rPr>
                <w:rStyle w:val="Collegamentoipertestuale"/>
                <w:rFonts w:cstheme="majorHAnsi"/>
                <w:b/>
                <w:bCs/>
              </w:rPr>
              <w:t>2.2.4.</w:t>
            </w:r>
            <w:r w:rsidR="00F44FE7">
              <w:rPr>
                <w:rFonts w:eastAsiaTheme="minorEastAsia"/>
                <w:lang w:eastAsia="it-IT"/>
              </w:rPr>
              <w:tab/>
            </w:r>
            <w:r w:rsidR="00F44FE7" w:rsidRPr="00773E90">
              <w:rPr>
                <w:rStyle w:val="Collegamentoipertestuale"/>
                <w:rFonts w:cstheme="majorHAnsi"/>
                <w:b/>
                <w:bCs/>
              </w:rPr>
              <w:t>Uso della memoria</w:t>
            </w:r>
            <w:r w:rsidR="00F44FE7">
              <w:rPr>
                <w:webHidden/>
              </w:rPr>
              <w:tab/>
            </w:r>
            <w:r w:rsidR="00F44FE7">
              <w:rPr>
                <w:webHidden/>
              </w:rPr>
              <w:fldChar w:fldCharType="begin"/>
            </w:r>
            <w:r w:rsidR="00F44FE7">
              <w:rPr>
                <w:webHidden/>
              </w:rPr>
              <w:instrText xml:space="preserve"> PAGEREF _Toc42682691 \h </w:instrText>
            </w:r>
            <w:r w:rsidR="00F44FE7">
              <w:rPr>
                <w:webHidden/>
              </w:rPr>
            </w:r>
            <w:r w:rsidR="00F44FE7">
              <w:rPr>
                <w:webHidden/>
              </w:rPr>
              <w:fldChar w:fldCharType="separate"/>
            </w:r>
            <w:r w:rsidR="0084749B">
              <w:rPr>
                <w:webHidden/>
              </w:rPr>
              <w:t>11</w:t>
            </w:r>
            <w:r w:rsidR="00F44FE7">
              <w:rPr>
                <w:webHidden/>
              </w:rPr>
              <w:fldChar w:fldCharType="end"/>
            </w:r>
          </w:hyperlink>
        </w:p>
        <w:p w14:paraId="02C6601C" w14:textId="72EDF0D1" w:rsidR="00F44FE7" w:rsidRDefault="00DB0BBD">
          <w:pPr>
            <w:pStyle w:val="Sommario2"/>
            <w:tabs>
              <w:tab w:val="left" w:pos="880"/>
              <w:tab w:val="right" w:leader="dot" w:pos="9628"/>
            </w:tabs>
            <w:rPr>
              <w:rFonts w:eastAsiaTheme="minorEastAsia"/>
              <w:lang w:eastAsia="it-IT"/>
            </w:rPr>
          </w:pPr>
          <w:hyperlink w:anchor="_Toc42682692" w:history="1">
            <w:r w:rsidR="00F44FE7" w:rsidRPr="00773E90">
              <w:rPr>
                <w:rStyle w:val="Collegamentoipertestuale"/>
                <w:rFonts w:cstheme="majorHAnsi"/>
                <w:b/>
                <w:bCs/>
              </w:rPr>
              <w:t>2.3.</w:t>
            </w:r>
            <w:r w:rsidR="00F44FE7">
              <w:rPr>
                <w:rFonts w:eastAsiaTheme="minorEastAsia"/>
                <w:lang w:eastAsia="it-IT"/>
              </w:rPr>
              <w:tab/>
            </w:r>
            <w:r w:rsidR="00F44FE7" w:rsidRPr="00773E90">
              <w:rPr>
                <w:rStyle w:val="Collegamentoipertestuale"/>
                <w:rFonts w:cstheme="majorHAnsi"/>
                <w:b/>
                <w:bCs/>
              </w:rPr>
              <w:t>Data cost</w:t>
            </w:r>
            <w:r w:rsidR="00F44FE7">
              <w:rPr>
                <w:webHidden/>
              </w:rPr>
              <w:tab/>
            </w:r>
            <w:r w:rsidR="00F44FE7">
              <w:rPr>
                <w:webHidden/>
              </w:rPr>
              <w:fldChar w:fldCharType="begin"/>
            </w:r>
            <w:r w:rsidR="00F44FE7">
              <w:rPr>
                <w:webHidden/>
              </w:rPr>
              <w:instrText xml:space="preserve"> PAGEREF _Toc42682692 \h </w:instrText>
            </w:r>
            <w:r w:rsidR="00F44FE7">
              <w:rPr>
                <w:webHidden/>
              </w:rPr>
            </w:r>
            <w:r w:rsidR="00F44FE7">
              <w:rPr>
                <w:webHidden/>
              </w:rPr>
              <w:fldChar w:fldCharType="separate"/>
            </w:r>
            <w:r w:rsidR="0084749B">
              <w:rPr>
                <w:webHidden/>
              </w:rPr>
              <w:t>11</w:t>
            </w:r>
            <w:r w:rsidR="00F44FE7">
              <w:rPr>
                <w:webHidden/>
              </w:rPr>
              <w:fldChar w:fldCharType="end"/>
            </w:r>
          </w:hyperlink>
        </w:p>
        <w:p w14:paraId="0F61D131" w14:textId="026D9F5D" w:rsidR="00F44FE7" w:rsidRDefault="00DB0BBD">
          <w:pPr>
            <w:pStyle w:val="Sommario2"/>
            <w:tabs>
              <w:tab w:val="left" w:pos="880"/>
              <w:tab w:val="right" w:leader="dot" w:pos="9628"/>
            </w:tabs>
            <w:rPr>
              <w:rFonts w:eastAsiaTheme="minorEastAsia"/>
              <w:lang w:eastAsia="it-IT"/>
            </w:rPr>
          </w:pPr>
          <w:hyperlink w:anchor="_Toc42682693" w:history="1">
            <w:r w:rsidR="00F44FE7" w:rsidRPr="00773E90">
              <w:rPr>
                <w:rStyle w:val="Collegamentoipertestuale"/>
                <w:rFonts w:cstheme="majorHAnsi"/>
                <w:b/>
                <w:bCs/>
              </w:rPr>
              <w:t>2.4.</w:t>
            </w:r>
            <w:r w:rsidR="00F44FE7">
              <w:rPr>
                <w:rFonts w:eastAsiaTheme="minorEastAsia"/>
                <w:lang w:eastAsia="it-IT"/>
              </w:rPr>
              <w:tab/>
            </w:r>
            <w:r w:rsidR="00F44FE7" w:rsidRPr="00773E90">
              <w:rPr>
                <w:rStyle w:val="Collegamentoipertestuale"/>
                <w:rFonts w:cstheme="majorHAnsi"/>
                <w:b/>
                <w:bCs/>
              </w:rPr>
              <w:t>Uso della batteria</w:t>
            </w:r>
            <w:r w:rsidR="00F44FE7">
              <w:rPr>
                <w:webHidden/>
              </w:rPr>
              <w:tab/>
            </w:r>
            <w:r w:rsidR="00F44FE7">
              <w:rPr>
                <w:webHidden/>
              </w:rPr>
              <w:fldChar w:fldCharType="begin"/>
            </w:r>
            <w:r w:rsidR="00F44FE7">
              <w:rPr>
                <w:webHidden/>
              </w:rPr>
              <w:instrText xml:space="preserve"> PAGEREF _Toc42682693 \h </w:instrText>
            </w:r>
            <w:r w:rsidR="00F44FE7">
              <w:rPr>
                <w:webHidden/>
              </w:rPr>
            </w:r>
            <w:r w:rsidR="00F44FE7">
              <w:rPr>
                <w:webHidden/>
              </w:rPr>
              <w:fldChar w:fldCharType="separate"/>
            </w:r>
            <w:r w:rsidR="0084749B">
              <w:rPr>
                <w:webHidden/>
              </w:rPr>
              <w:t>13</w:t>
            </w:r>
            <w:r w:rsidR="00F44FE7">
              <w:rPr>
                <w:webHidden/>
              </w:rPr>
              <w:fldChar w:fldCharType="end"/>
            </w:r>
          </w:hyperlink>
        </w:p>
        <w:p w14:paraId="36A2EF10" w14:textId="5FFD836B" w:rsidR="00F44FE7" w:rsidRDefault="00DB0BBD">
          <w:pPr>
            <w:pStyle w:val="Sommario2"/>
            <w:tabs>
              <w:tab w:val="left" w:pos="880"/>
              <w:tab w:val="right" w:leader="dot" w:pos="9628"/>
            </w:tabs>
            <w:rPr>
              <w:rFonts w:eastAsiaTheme="minorEastAsia"/>
              <w:lang w:eastAsia="it-IT"/>
            </w:rPr>
          </w:pPr>
          <w:hyperlink w:anchor="_Toc42682694" w:history="1">
            <w:r w:rsidR="00F44FE7" w:rsidRPr="00773E90">
              <w:rPr>
                <w:rStyle w:val="Collegamentoipertestuale"/>
                <w:rFonts w:cstheme="majorHAnsi"/>
                <w:b/>
                <w:bCs/>
              </w:rPr>
              <w:t>2.5.</w:t>
            </w:r>
            <w:r w:rsidR="00F44FE7">
              <w:rPr>
                <w:rFonts w:eastAsiaTheme="minorEastAsia"/>
                <w:lang w:eastAsia="it-IT"/>
              </w:rPr>
              <w:tab/>
            </w:r>
            <w:r w:rsidR="00F44FE7" w:rsidRPr="00773E90">
              <w:rPr>
                <w:rStyle w:val="Collegamentoipertestuale"/>
                <w:rFonts w:cstheme="majorHAnsi"/>
                <w:b/>
                <w:bCs/>
              </w:rPr>
              <w:t>Interfaccia Utente</w:t>
            </w:r>
            <w:r w:rsidR="00F44FE7">
              <w:rPr>
                <w:webHidden/>
              </w:rPr>
              <w:tab/>
            </w:r>
            <w:r w:rsidR="00F44FE7">
              <w:rPr>
                <w:webHidden/>
              </w:rPr>
              <w:fldChar w:fldCharType="begin"/>
            </w:r>
            <w:r w:rsidR="00F44FE7">
              <w:rPr>
                <w:webHidden/>
              </w:rPr>
              <w:instrText xml:space="preserve"> PAGEREF _Toc42682694 \h </w:instrText>
            </w:r>
            <w:r w:rsidR="00F44FE7">
              <w:rPr>
                <w:webHidden/>
              </w:rPr>
            </w:r>
            <w:r w:rsidR="00F44FE7">
              <w:rPr>
                <w:webHidden/>
              </w:rPr>
              <w:fldChar w:fldCharType="separate"/>
            </w:r>
            <w:r w:rsidR="0084749B">
              <w:rPr>
                <w:webHidden/>
              </w:rPr>
              <w:t>13</w:t>
            </w:r>
            <w:r w:rsidR="00F44FE7">
              <w:rPr>
                <w:webHidden/>
              </w:rPr>
              <w:fldChar w:fldCharType="end"/>
            </w:r>
          </w:hyperlink>
        </w:p>
        <w:p w14:paraId="23BA1460" w14:textId="0396058D" w:rsidR="00F44FE7" w:rsidRDefault="00DB0BBD">
          <w:pPr>
            <w:pStyle w:val="Sommario2"/>
            <w:tabs>
              <w:tab w:val="left" w:pos="880"/>
              <w:tab w:val="right" w:leader="dot" w:pos="9628"/>
            </w:tabs>
            <w:rPr>
              <w:rFonts w:eastAsiaTheme="minorEastAsia"/>
              <w:lang w:eastAsia="it-IT"/>
            </w:rPr>
          </w:pPr>
          <w:hyperlink w:anchor="_Toc42682695" w:history="1">
            <w:r w:rsidR="00F44FE7" w:rsidRPr="00773E90">
              <w:rPr>
                <w:rStyle w:val="Collegamentoipertestuale"/>
                <w:rFonts w:cstheme="majorHAnsi"/>
                <w:b/>
                <w:bCs/>
              </w:rPr>
              <w:t>2.6.</w:t>
            </w:r>
            <w:r w:rsidR="00F44FE7">
              <w:rPr>
                <w:rFonts w:eastAsiaTheme="minorEastAsia"/>
                <w:lang w:eastAsia="it-IT"/>
              </w:rPr>
              <w:tab/>
            </w:r>
            <w:r w:rsidR="00F44FE7" w:rsidRPr="00773E90">
              <w:rPr>
                <w:rStyle w:val="Collegamentoipertestuale"/>
                <w:rFonts w:cstheme="majorHAnsi"/>
                <w:b/>
                <w:bCs/>
              </w:rPr>
              <w:t>Profiler</w:t>
            </w:r>
            <w:r w:rsidR="00F44FE7">
              <w:rPr>
                <w:webHidden/>
              </w:rPr>
              <w:tab/>
            </w:r>
            <w:r w:rsidR="00F44FE7">
              <w:rPr>
                <w:webHidden/>
              </w:rPr>
              <w:fldChar w:fldCharType="begin"/>
            </w:r>
            <w:r w:rsidR="00F44FE7">
              <w:rPr>
                <w:webHidden/>
              </w:rPr>
              <w:instrText xml:space="preserve"> PAGEREF _Toc42682695 \h </w:instrText>
            </w:r>
            <w:r w:rsidR="00F44FE7">
              <w:rPr>
                <w:webHidden/>
              </w:rPr>
            </w:r>
            <w:r w:rsidR="00F44FE7">
              <w:rPr>
                <w:webHidden/>
              </w:rPr>
              <w:fldChar w:fldCharType="separate"/>
            </w:r>
            <w:r w:rsidR="0084749B">
              <w:rPr>
                <w:webHidden/>
              </w:rPr>
              <w:t>14</w:t>
            </w:r>
            <w:r w:rsidR="00F44FE7">
              <w:rPr>
                <w:webHidden/>
              </w:rPr>
              <w:fldChar w:fldCharType="end"/>
            </w:r>
          </w:hyperlink>
        </w:p>
        <w:p w14:paraId="34AC7F5E" w14:textId="493C5782" w:rsidR="00F44FE7" w:rsidRDefault="00DB0BBD">
          <w:pPr>
            <w:pStyle w:val="Sommario1"/>
            <w:tabs>
              <w:tab w:val="left" w:pos="660"/>
              <w:tab w:val="right" w:leader="dot" w:pos="9628"/>
            </w:tabs>
            <w:rPr>
              <w:rFonts w:eastAsiaTheme="minorEastAsia"/>
              <w:lang w:eastAsia="it-IT"/>
            </w:rPr>
          </w:pPr>
          <w:hyperlink w:anchor="_Toc42682696" w:history="1">
            <w:r w:rsidR="00F44FE7" w:rsidRPr="00773E90">
              <w:rPr>
                <w:rStyle w:val="Collegamentoipertestuale"/>
                <w:rFonts w:cstheme="majorHAnsi"/>
                <w:b/>
                <w:bCs/>
              </w:rPr>
              <w:t>2.7.</w:t>
            </w:r>
            <w:r w:rsidR="00F44FE7">
              <w:rPr>
                <w:rFonts w:eastAsiaTheme="minorEastAsia"/>
                <w:lang w:eastAsia="it-IT"/>
              </w:rPr>
              <w:tab/>
            </w:r>
            <w:r w:rsidR="00F44FE7" w:rsidRPr="00773E90">
              <w:rPr>
                <w:rStyle w:val="Collegamentoipertestuale"/>
                <w:rFonts w:cstheme="majorHAnsi"/>
                <w:b/>
                <w:bCs/>
              </w:rPr>
              <w:t>Consigli per le performance</w:t>
            </w:r>
            <w:r w:rsidR="00F44FE7">
              <w:rPr>
                <w:webHidden/>
              </w:rPr>
              <w:tab/>
            </w:r>
            <w:r w:rsidR="00F44FE7">
              <w:rPr>
                <w:webHidden/>
              </w:rPr>
              <w:fldChar w:fldCharType="begin"/>
            </w:r>
            <w:r w:rsidR="00F44FE7">
              <w:rPr>
                <w:webHidden/>
              </w:rPr>
              <w:instrText xml:space="preserve"> PAGEREF _Toc42682696 \h </w:instrText>
            </w:r>
            <w:r w:rsidR="00F44FE7">
              <w:rPr>
                <w:webHidden/>
              </w:rPr>
            </w:r>
            <w:r w:rsidR="00F44FE7">
              <w:rPr>
                <w:webHidden/>
              </w:rPr>
              <w:fldChar w:fldCharType="separate"/>
            </w:r>
            <w:r w:rsidR="0084749B">
              <w:rPr>
                <w:webHidden/>
              </w:rPr>
              <w:t>15</w:t>
            </w:r>
            <w:r w:rsidR="00F44FE7">
              <w:rPr>
                <w:webHidden/>
              </w:rPr>
              <w:fldChar w:fldCharType="end"/>
            </w:r>
          </w:hyperlink>
        </w:p>
        <w:p w14:paraId="589F007B" w14:textId="3ADBED42" w:rsidR="00F44FE7" w:rsidRDefault="00DB0BBD">
          <w:pPr>
            <w:pStyle w:val="Sommario1"/>
            <w:tabs>
              <w:tab w:val="left" w:pos="440"/>
              <w:tab w:val="right" w:leader="dot" w:pos="9628"/>
            </w:tabs>
            <w:rPr>
              <w:rFonts w:eastAsiaTheme="minorEastAsia"/>
              <w:lang w:eastAsia="it-IT"/>
            </w:rPr>
          </w:pPr>
          <w:hyperlink w:anchor="_Toc42682697" w:history="1">
            <w:r w:rsidR="00F44FE7" w:rsidRPr="00773E90">
              <w:rPr>
                <w:rStyle w:val="Collegamentoipertestuale"/>
                <w:b/>
                <w:bCs/>
              </w:rPr>
              <w:t>3.</w:t>
            </w:r>
            <w:r w:rsidR="00F44FE7">
              <w:rPr>
                <w:rFonts w:eastAsiaTheme="minorEastAsia"/>
                <w:lang w:eastAsia="it-IT"/>
              </w:rPr>
              <w:tab/>
            </w:r>
            <w:r w:rsidR="00F44FE7" w:rsidRPr="00773E90">
              <w:rPr>
                <w:rStyle w:val="Collegamentoipertestuale"/>
                <w:b/>
                <w:bCs/>
              </w:rPr>
              <w:t>Riguardo Quicky News</w:t>
            </w:r>
            <w:r w:rsidR="00F44FE7">
              <w:rPr>
                <w:webHidden/>
              </w:rPr>
              <w:tab/>
            </w:r>
            <w:r w:rsidR="00F44FE7">
              <w:rPr>
                <w:webHidden/>
              </w:rPr>
              <w:fldChar w:fldCharType="begin"/>
            </w:r>
            <w:r w:rsidR="00F44FE7">
              <w:rPr>
                <w:webHidden/>
              </w:rPr>
              <w:instrText xml:space="preserve"> PAGEREF _Toc42682697 \h </w:instrText>
            </w:r>
            <w:r w:rsidR="00F44FE7">
              <w:rPr>
                <w:webHidden/>
              </w:rPr>
            </w:r>
            <w:r w:rsidR="00F44FE7">
              <w:rPr>
                <w:webHidden/>
              </w:rPr>
              <w:fldChar w:fldCharType="separate"/>
            </w:r>
            <w:r w:rsidR="0084749B">
              <w:rPr>
                <w:webHidden/>
              </w:rPr>
              <w:t>17</w:t>
            </w:r>
            <w:r w:rsidR="00F44FE7">
              <w:rPr>
                <w:webHidden/>
              </w:rPr>
              <w:fldChar w:fldCharType="end"/>
            </w:r>
          </w:hyperlink>
        </w:p>
        <w:p w14:paraId="66E24586" w14:textId="39AA2708" w:rsidR="00F44FE7" w:rsidRDefault="00DB0BBD">
          <w:pPr>
            <w:pStyle w:val="Sommario2"/>
            <w:tabs>
              <w:tab w:val="left" w:pos="880"/>
              <w:tab w:val="right" w:leader="dot" w:pos="9628"/>
            </w:tabs>
            <w:rPr>
              <w:rFonts w:eastAsiaTheme="minorEastAsia"/>
              <w:lang w:eastAsia="it-IT"/>
            </w:rPr>
          </w:pPr>
          <w:hyperlink w:anchor="_Toc42682698" w:history="1">
            <w:r w:rsidR="00F44FE7" w:rsidRPr="00773E90">
              <w:rPr>
                <w:rStyle w:val="Collegamentoipertestuale"/>
                <w:b/>
                <w:bCs/>
              </w:rPr>
              <w:t>3.1.</w:t>
            </w:r>
            <w:r w:rsidR="00F44FE7">
              <w:rPr>
                <w:rFonts w:eastAsiaTheme="minorEastAsia"/>
                <w:lang w:eastAsia="it-IT"/>
              </w:rPr>
              <w:tab/>
            </w:r>
            <w:r w:rsidR="00F44FE7" w:rsidRPr="00773E90">
              <w:rPr>
                <w:rStyle w:val="Collegamentoipertestuale"/>
                <w:b/>
                <w:bCs/>
              </w:rPr>
              <w:t>Scelte Tecniche</w:t>
            </w:r>
            <w:r w:rsidR="00F44FE7">
              <w:rPr>
                <w:webHidden/>
              </w:rPr>
              <w:tab/>
            </w:r>
            <w:r w:rsidR="00F44FE7">
              <w:rPr>
                <w:webHidden/>
              </w:rPr>
              <w:fldChar w:fldCharType="begin"/>
            </w:r>
            <w:r w:rsidR="00F44FE7">
              <w:rPr>
                <w:webHidden/>
              </w:rPr>
              <w:instrText xml:space="preserve"> PAGEREF _Toc42682698 \h </w:instrText>
            </w:r>
            <w:r w:rsidR="00F44FE7">
              <w:rPr>
                <w:webHidden/>
              </w:rPr>
            </w:r>
            <w:r w:rsidR="00F44FE7">
              <w:rPr>
                <w:webHidden/>
              </w:rPr>
              <w:fldChar w:fldCharType="separate"/>
            </w:r>
            <w:r w:rsidR="0084749B">
              <w:rPr>
                <w:webHidden/>
              </w:rPr>
              <w:t>17</w:t>
            </w:r>
            <w:r w:rsidR="00F44FE7">
              <w:rPr>
                <w:webHidden/>
              </w:rPr>
              <w:fldChar w:fldCharType="end"/>
            </w:r>
          </w:hyperlink>
        </w:p>
        <w:p w14:paraId="11921387" w14:textId="008F8D2C" w:rsidR="00F44FE7" w:rsidRDefault="00DB0BBD">
          <w:pPr>
            <w:pStyle w:val="Sommario2"/>
            <w:tabs>
              <w:tab w:val="left" w:pos="880"/>
              <w:tab w:val="right" w:leader="dot" w:pos="9628"/>
            </w:tabs>
            <w:rPr>
              <w:rFonts w:eastAsiaTheme="minorEastAsia"/>
              <w:lang w:eastAsia="it-IT"/>
            </w:rPr>
          </w:pPr>
          <w:hyperlink w:anchor="_Toc42682699" w:history="1">
            <w:r w:rsidR="00F44FE7" w:rsidRPr="00773E90">
              <w:rPr>
                <w:rStyle w:val="Collegamentoipertestuale"/>
                <w:b/>
                <w:bCs/>
              </w:rPr>
              <w:t>3.2.</w:t>
            </w:r>
            <w:r w:rsidR="00F44FE7">
              <w:rPr>
                <w:rFonts w:eastAsiaTheme="minorEastAsia"/>
                <w:lang w:eastAsia="it-IT"/>
              </w:rPr>
              <w:tab/>
            </w:r>
            <w:r w:rsidR="00F44FE7" w:rsidRPr="00773E90">
              <w:rPr>
                <w:rStyle w:val="Collegamentoipertestuale"/>
                <w:b/>
                <w:bCs/>
              </w:rPr>
              <w:t>Note sul funzionamento e sui test eseguiti</w:t>
            </w:r>
            <w:r w:rsidR="00F44FE7">
              <w:rPr>
                <w:webHidden/>
              </w:rPr>
              <w:tab/>
            </w:r>
            <w:r w:rsidR="00F44FE7">
              <w:rPr>
                <w:webHidden/>
              </w:rPr>
              <w:fldChar w:fldCharType="begin"/>
            </w:r>
            <w:r w:rsidR="00F44FE7">
              <w:rPr>
                <w:webHidden/>
              </w:rPr>
              <w:instrText xml:space="preserve"> PAGEREF _Toc42682699 \h </w:instrText>
            </w:r>
            <w:r w:rsidR="00F44FE7">
              <w:rPr>
                <w:webHidden/>
              </w:rPr>
            </w:r>
            <w:r w:rsidR="00F44FE7">
              <w:rPr>
                <w:webHidden/>
              </w:rPr>
              <w:fldChar w:fldCharType="separate"/>
            </w:r>
            <w:r w:rsidR="0084749B">
              <w:rPr>
                <w:webHidden/>
              </w:rPr>
              <w:t>18</w:t>
            </w:r>
            <w:r w:rsidR="00F44FE7">
              <w:rPr>
                <w:webHidden/>
              </w:rPr>
              <w:fldChar w:fldCharType="end"/>
            </w:r>
          </w:hyperlink>
        </w:p>
        <w:p w14:paraId="2C03E076" w14:textId="6A20566C" w:rsidR="00F44FE7" w:rsidRDefault="00DB0BBD">
          <w:pPr>
            <w:pStyle w:val="Sommario1"/>
            <w:tabs>
              <w:tab w:val="left" w:pos="440"/>
              <w:tab w:val="right" w:leader="dot" w:pos="9628"/>
            </w:tabs>
            <w:rPr>
              <w:rFonts w:eastAsiaTheme="minorEastAsia"/>
              <w:lang w:eastAsia="it-IT"/>
            </w:rPr>
          </w:pPr>
          <w:hyperlink w:anchor="_Toc42682700" w:history="1">
            <w:r w:rsidR="00F44FE7" w:rsidRPr="00773E90">
              <w:rPr>
                <w:rStyle w:val="Collegamentoipertestuale"/>
                <w:rFonts w:cstheme="majorHAnsi"/>
                <w:b/>
                <w:bCs/>
              </w:rPr>
              <w:t>4.</w:t>
            </w:r>
            <w:r w:rsidR="00F44FE7">
              <w:rPr>
                <w:rFonts w:eastAsiaTheme="minorEastAsia"/>
                <w:lang w:eastAsia="it-IT"/>
              </w:rPr>
              <w:tab/>
            </w:r>
            <w:r w:rsidR="00F44FE7" w:rsidRPr="00773E90">
              <w:rPr>
                <w:rStyle w:val="Collegamentoipertestuale"/>
                <w:rFonts w:cstheme="majorHAnsi"/>
                <w:b/>
                <w:bCs/>
              </w:rPr>
              <w:t>Sitografia</w:t>
            </w:r>
            <w:r w:rsidR="00F44FE7">
              <w:rPr>
                <w:webHidden/>
              </w:rPr>
              <w:tab/>
            </w:r>
            <w:r w:rsidR="00F44FE7">
              <w:rPr>
                <w:webHidden/>
              </w:rPr>
              <w:fldChar w:fldCharType="begin"/>
            </w:r>
            <w:r w:rsidR="00F44FE7">
              <w:rPr>
                <w:webHidden/>
              </w:rPr>
              <w:instrText xml:space="preserve"> PAGEREF _Toc42682700 \h </w:instrText>
            </w:r>
            <w:r w:rsidR="00F44FE7">
              <w:rPr>
                <w:webHidden/>
              </w:rPr>
            </w:r>
            <w:r w:rsidR="00F44FE7">
              <w:rPr>
                <w:webHidden/>
              </w:rPr>
              <w:fldChar w:fldCharType="separate"/>
            </w:r>
            <w:r w:rsidR="0084749B">
              <w:rPr>
                <w:webHidden/>
              </w:rPr>
              <w:t>19</w:t>
            </w:r>
            <w:r w:rsidR="00F44FE7">
              <w:rPr>
                <w:webHidden/>
              </w:rPr>
              <w:fldChar w:fldCharType="end"/>
            </w:r>
          </w:hyperlink>
        </w:p>
        <w:p w14:paraId="6A913FE1" w14:textId="44ED743F" w:rsidR="009E35F4" w:rsidRPr="00322B13" w:rsidRDefault="009E35F4">
          <w:pPr>
            <w:rPr>
              <w:rFonts w:asciiTheme="majorHAnsi" w:hAnsiTheme="majorHAnsi" w:cstheme="majorHAnsi"/>
            </w:rPr>
          </w:pPr>
          <w:r w:rsidRPr="00322B13">
            <w:rPr>
              <w:rFonts w:asciiTheme="majorHAnsi" w:hAnsiTheme="majorHAnsi" w:cstheme="majorHAnsi"/>
              <w:b/>
              <w:bCs/>
            </w:rPr>
            <w:fldChar w:fldCharType="end"/>
          </w:r>
        </w:p>
      </w:sdtContent>
    </w:sdt>
    <w:p w14:paraId="4F9258CF" w14:textId="50258F5A" w:rsidR="009E35F4" w:rsidRPr="00322B13" w:rsidRDefault="009E35F4">
      <w:pPr>
        <w:rPr>
          <w:rFonts w:asciiTheme="majorHAnsi" w:hAnsiTheme="majorHAnsi" w:cstheme="majorHAnsi"/>
        </w:rPr>
      </w:pPr>
    </w:p>
    <w:p w14:paraId="4896D457" w14:textId="77777777" w:rsidR="009E35F4" w:rsidRPr="00322B13" w:rsidRDefault="009E35F4" w:rsidP="009E35F4">
      <w:pPr>
        <w:rPr>
          <w:rFonts w:asciiTheme="majorHAnsi" w:hAnsiTheme="majorHAnsi" w:cstheme="majorHAnsi"/>
        </w:rPr>
      </w:pPr>
    </w:p>
    <w:p w14:paraId="14C324D7" w14:textId="6075AF09" w:rsidR="009E35F4" w:rsidRPr="00322B13" w:rsidRDefault="009E35F4" w:rsidP="009E35F4">
      <w:pPr>
        <w:rPr>
          <w:rFonts w:asciiTheme="majorHAnsi" w:hAnsiTheme="majorHAnsi" w:cstheme="majorHAnsi"/>
        </w:rPr>
      </w:pPr>
    </w:p>
    <w:p w14:paraId="1DC8CB22" w14:textId="3B25892E" w:rsidR="009E35F4" w:rsidRPr="00322B13" w:rsidRDefault="009E35F4" w:rsidP="009E35F4">
      <w:pPr>
        <w:rPr>
          <w:rFonts w:asciiTheme="majorHAnsi" w:hAnsiTheme="majorHAnsi" w:cstheme="majorHAnsi"/>
        </w:rPr>
      </w:pPr>
    </w:p>
    <w:p w14:paraId="37B8BCE0" w14:textId="15190DDC" w:rsidR="003275D7" w:rsidRPr="00322B13" w:rsidRDefault="003275D7" w:rsidP="009E35F4">
      <w:pPr>
        <w:rPr>
          <w:rFonts w:asciiTheme="majorHAnsi" w:hAnsiTheme="majorHAnsi" w:cstheme="majorHAnsi"/>
        </w:rPr>
      </w:pPr>
    </w:p>
    <w:p w14:paraId="7D356D3C" w14:textId="77777777" w:rsidR="003275D7" w:rsidRPr="00322B13" w:rsidRDefault="003275D7" w:rsidP="009E35F4">
      <w:pPr>
        <w:rPr>
          <w:rFonts w:asciiTheme="majorHAnsi" w:hAnsiTheme="majorHAnsi" w:cstheme="majorHAnsi"/>
        </w:rPr>
      </w:pPr>
    </w:p>
    <w:p w14:paraId="5DB028FE" w14:textId="145AC4C6" w:rsidR="003275D7" w:rsidRPr="00322B13" w:rsidRDefault="003275D7" w:rsidP="009E35F4">
      <w:pPr>
        <w:rPr>
          <w:rFonts w:asciiTheme="majorHAnsi" w:hAnsiTheme="majorHAnsi" w:cstheme="majorHAnsi"/>
        </w:rPr>
      </w:pPr>
    </w:p>
    <w:p w14:paraId="793BAD7A" w14:textId="77777777" w:rsidR="00E57ED2" w:rsidRPr="00322B13" w:rsidRDefault="00E57ED2" w:rsidP="009E35F4">
      <w:pPr>
        <w:rPr>
          <w:rFonts w:asciiTheme="majorHAnsi" w:hAnsiTheme="majorHAnsi" w:cstheme="majorHAnsi"/>
        </w:rPr>
      </w:pPr>
    </w:p>
    <w:p w14:paraId="67AE08C1" w14:textId="500E7F84" w:rsidR="001F2D79" w:rsidRPr="00FE68D3" w:rsidRDefault="00D75C92" w:rsidP="001B586E">
      <w:pPr>
        <w:pStyle w:val="Titolo1"/>
        <w:numPr>
          <w:ilvl w:val="0"/>
          <w:numId w:val="16"/>
        </w:numPr>
        <w:rPr>
          <w:rFonts w:cstheme="majorHAnsi"/>
          <w:b/>
          <w:bCs/>
          <w:sz w:val="40"/>
          <w:szCs w:val="40"/>
        </w:rPr>
      </w:pPr>
      <w:bookmarkStart w:id="0" w:name="_Toc42682678"/>
      <w:r w:rsidRPr="00FE68D3">
        <w:rPr>
          <w:rFonts w:cstheme="majorHAnsi"/>
          <w:b/>
          <w:bCs/>
          <w:sz w:val="40"/>
          <w:szCs w:val="40"/>
        </w:rPr>
        <w:t>Android go</w:t>
      </w:r>
      <w:bookmarkEnd w:id="0"/>
    </w:p>
    <w:p w14:paraId="63943E9C" w14:textId="77777777" w:rsidR="003275D7" w:rsidRPr="00322B13" w:rsidRDefault="003275D7" w:rsidP="003275D7">
      <w:pPr>
        <w:rPr>
          <w:rFonts w:asciiTheme="majorHAnsi" w:hAnsiTheme="majorHAnsi"/>
          <w:color w:val="000000" w:themeColor="text1"/>
        </w:rPr>
      </w:pPr>
    </w:p>
    <w:p w14:paraId="1A92B140" w14:textId="367BCB2F" w:rsidR="001F2D79" w:rsidRPr="00322B13" w:rsidRDefault="001F2D79" w:rsidP="001B586E">
      <w:pPr>
        <w:pStyle w:val="Titolo2"/>
        <w:numPr>
          <w:ilvl w:val="1"/>
          <w:numId w:val="7"/>
        </w:numPr>
        <w:rPr>
          <w:rFonts w:cstheme="majorHAnsi"/>
          <w:b/>
          <w:bCs/>
        </w:rPr>
      </w:pPr>
      <w:bookmarkStart w:id="1" w:name="_Toc42682679"/>
      <w:r w:rsidRPr="00FE68D3">
        <w:rPr>
          <w:rFonts w:cstheme="majorHAnsi"/>
          <w:b/>
          <w:bCs/>
          <w:szCs w:val="32"/>
        </w:rPr>
        <w:t>I</w:t>
      </w:r>
      <w:r w:rsidR="00D75C92" w:rsidRPr="00FE68D3">
        <w:rPr>
          <w:rFonts w:cstheme="majorHAnsi"/>
          <w:b/>
          <w:bCs/>
          <w:szCs w:val="32"/>
        </w:rPr>
        <w:t>ntroduzione</w:t>
      </w:r>
      <w:bookmarkEnd w:id="1"/>
    </w:p>
    <w:p w14:paraId="08A6B5A0" w14:textId="4739914C"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Android Go fu inizialmente rilasciato il 5 dicembre 2017 in concomitanza con la versione di Android 8.1 con il nome di Oreo (go edition).</w:t>
      </w:r>
    </w:p>
    <w:p w14:paraId="7E9278A3" w14:textId="77777777"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Voleva presentarsi come una distribuzione per Android destinata ai mercati emergenti, in particolare quello cinese e indiano.</w:t>
      </w:r>
    </w:p>
    <w:p w14:paraId="061539A5" w14:textId="7E69DB2E" w:rsidR="009E35F4"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Le specifiche su cui si fonda Android go sono molto basse, come ad esempio la RAM minore di </w:t>
      </w:r>
      <w:r w:rsidR="00C87CAE" w:rsidRPr="00322B13">
        <w:rPr>
          <w:rFonts w:asciiTheme="majorHAnsi" w:hAnsiTheme="majorHAnsi" w:cstheme="majorHAnsi"/>
        </w:rPr>
        <w:t>1-2</w:t>
      </w:r>
      <w:r w:rsidRPr="00322B13">
        <w:rPr>
          <w:rFonts w:asciiTheme="majorHAnsi" w:hAnsiTheme="majorHAnsi" w:cstheme="majorHAnsi"/>
        </w:rPr>
        <w:t>Gb</w:t>
      </w:r>
      <w:r w:rsidR="00584211">
        <w:rPr>
          <w:rFonts w:asciiTheme="majorHAnsi" w:hAnsiTheme="majorHAnsi" w:cstheme="majorHAnsi"/>
        </w:rPr>
        <w:t>,</w:t>
      </w:r>
      <w:r w:rsidRPr="00322B13">
        <w:rPr>
          <w:rFonts w:asciiTheme="majorHAnsi" w:hAnsiTheme="majorHAnsi" w:cstheme="majorHAnsi"/>
        </w:rPr>
        <w:t xml:space="preserve"> oppure il limitato spazio di storage</w:t>
      </w:r>
      <w:r w:rsidR="00707D23" w:rsidRPr="00322B13">
        <w:rPr>
          <w:rFonts w:asciiTheme="majorHAnsi" w:hAnsiTheme="majorHAnsi" w:cstheme="majorHAnsi"/>
        </w:rPr>
        <w:t xml:space="preserve"> (solitamente con un tetto massimo di 8</w:t>
      </w:r>
      <w:r w:rsidR="00584211">
        <w:rPr>
          <w:rFonts w:asciiTheme="majorHAnsi" w:hAnsiTheme="majorHAnsi" w:cstheme="majorHAnsi"/>
        </w:rPr>
        <w:t>-16</w:t>
      </w:r>
      <w:r w:rsidR="00707D23" w:rsidRPr="00322B13">
        <w:rPr>
          <w:rFonts w:asciiTheme="majorHAnsi" w:hAnsiTheme="majorHAnsi" w:cstheme="majorHAnsi"/>
        </w:rPr>
        <w:t>Gb)</w:t>
      </w:r>
      <w:r w:rsidR="00584211">
        <w:rPr>
          <w:rFonts w:asciiTheme="majorHAnsi" w:hAnsiTheme="majorHAnsi" w:cstheme="majorHAnsi"/>
        </w:rPr>
        <w:t>. Questo è dovuto al fatto che in questi luoghi gli abitanti</w:t>
      </w:r>
      <w:r w:rsidRPr="00322B13">
        <w:rPr>
          <w:rFonts w:asciiTheme="majorHAnsi" w:hAnsiTheme="majorHAnsi" w:cstheme="majorHAnsi"/>
        </w:rPr>
        <w:t xml:space="preserve"> non hanno ancora una ricchezza </w:t>
      </w:r>
      <w:r w:rsidR="00707D23" w:rsidRPr="00322B13">
        <w:rPr>
          <w:rFonts w:asciiTheme="majorHAnsi" w:hAnsiTheme="majorHAnsi" w:cstheme="majorHAnsi"/>
        </w:rPr>
        <w:t>tale da</w:t>
      </w:r>
      <w:r w:rsidR="00584211">
        <w:rPr>
          <w:rFonts w:asciiTheme="majorHAnsi" w:hAnsiTheme="majorHAnsi" w:cstheme="majorHAnsi"/>
        </w:rPr>
        <w:t xml:space="preserve"> potersi</w:t>
      </w:r>
      <w:r w:rsidRPr="00322B13">
        <w:rPr>
          <w:rFonts w:asciiTheme="majorHAnsi" w:hAnsiTheme="majorHAnsi" w:cstheme="majorHAnsi"/>
        </w:rPr>
        <w:t xml:space="preserve"> comprare i modelli top di gamma.</w:t>
      </w:r>
    </w:p>
    <w:p w14:paraId="7E92A08A" w14:textId="35ADBF07" w:rsidR="003D0C28" w:rsidRPr="00322B13" w:rsidRDefault="003D0C28" w:rsidP="009D4359">
      <w:pPr>
        <w:ind w:left="360"/>
        <w:jc w:val="both"/>
        <w:rPr>
          <w:rFonts w:asciiTheme="majorHAnsi" w:hAnsiTheme="majorHAnsi" w:cstheme="majorHAnsi"/>
        </w:rPr>
      </w:pPr>
      <w:r w:rsidRPr="00322B13">
        <w:rPr>
          <w:rFonts w:asciiTheme="majorHAnsi" w:hAnsiTheme="majorHAnsi" w:cstheme="majorHAnsi"/>
        </w:rPr>
        <w:t xml:space="preserve">Un altro aspetto fondamentale </w:t>
      </w:r>
      <w:r w:rsidR="006D5563">
        <w:rPr>
          <w:rFonts w:asciiTheme="majorHAnsi" w:hAnsiTheme="majorHAnsi" w:cstheme="majorHAnsi"/>
        </w:rPr>
        <w:t xml:space="preserve">su cui si fonda Android go </w:t>
      </w:r>
      <w:r w:rsidRPr="00322B13">
        <w:rPr>
          <w:rFonts w:asciiTheme="majorHAnsi" w:hAnsiTheme="majorHAnsi" w:cstheme="majorHAnsi"/>
        </w:rPr>
        <w:t xml:space="preserve">è la ricerca di risparmio nel campo della batteria, </w:t>
      </w:r>
      <w:r w:rsidR="006D5563">
        <w:rPr>
          <w:rFonts w:asciiTheme="majorHAnsi" w:hAnsiTheme="majorHAnsi" w:cstheme="majorHAnsi"/>
        </w:rPr>
        <w:t>e</w:t>
      </w:r>
      <w:r w:rsidRPr="00322B13">
        <w:rPr>
          <w:rFonts w:asciiTheme="majorHAnsi" w:hAnsiTheme="majorHAnsi" w:cstheme="majorHAnsi"/>
        </w:rPr>
        <w:t xml:space="preserve"> soprattutto dell’utilizzo</w:t>
      </w:r>
      <w:r w:rsidR="006D5563">
        <w:rPr>
          <w:rFonts w:asciiTheme="majorHAnsi" w:hAnsiTheme="majorHAnsi" w:cstheme="majorHAnsi"/>
        </w:rPr>
        <w:t xml:space="preserve"> di</w:t>
      </w:r>
      <w:r w:rsidRPr="00322B13">
        <w:rPr>
          <w:rFonts w:asciiTheme="majorHAnsi" w:hAnsiTheme="majorHAnsi" w:cstheme="majorHAnsi"/>
        </w:rPr>
        <w:t xml:space="preserve"> internet, dato che in posti come l’India, si ha ancora una copertura internet limitata in certi </w:t>
      </w:r>
      <w:r w:rsidR="00EB14A1" w:rsidRPr="00322B13">
        <w:rPr>
          <w:rFonts w:asciiTheme="majorHAnsi" w:hAnsiTheme="majorHAnsi" w:cstheme="majorHAnsi"/>
        </w:rPr>
        <w:t xml:space="preserve">luoghi. </w:t>
      </w:r>
    </w:p>
    <w:p w14:paraId="12368324" w14:textId="77777777" w:rsidR="001F2D79" w:rsidRPr="00322B13" w:rsidRDefault="001F2D79" w:rsidP="003D0C28">
      <w:pPr>
        <w:jc w:val="both"/>
        <w:rPr>
          <w:rFonts w:asciiTheme="majorHAnsi" w:hAnsiTheme="majorHAnsi" w:cstheme="majorHAnsi"/>
        </w:rPr>
      </w:pPr>
    </w:p>
    <w:p w14:paraId="5051AFC7" w14:textId="07267E3F" w:rsidR="001F2D79" w:rsidRPr="00322B13" w:rsidRDefault="00D75C92" w:rsidP="001B586E">
      <w:pPr>
        <w:pStyle w:val="Titolo2"/>
        <w:numPr>
          <w:ilvl w:val="1"/>
          <w:numId w:val="7"/>
        </w:numPr>
        <w:jc w:val="both"/>
        <w:rPr>
          <w:rFonts w:cstheme="majorHAnsi"/>
        </w:rPr>
      </w:pPr>
      <w:bookmarkStart w:id="2" w:name="_Toc42682680"/>
      <w:r w:rsidRPr="00322B13">
        <w:rPr>
          <w:rFonts w:cstheme="majorHAnsi"/>
          <w:b/>
          <w:bCs/>
        </w:rPr>
        <w:t>Specifiche</w:t>
      </w:r>
      <w:bookmarkEnd w:id="2"/>
      <w:r w:rsidR="001F2D79" w:rsidRPr="00322B13">
        <w:rPr>
          <w:rFonts w:cstheme="majorHAnsi"/>
        </w:rPr>
        <w:t xml:space="preserve"> </w:t>
      </w:r>
    </w:p>
    <w:p w14:paraId="3DBA99FF" w14:textId="77BCB994"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Come accennato precedentemente Android Go </w:t>
      </w:r>
      <w:r w:rsidRPr="00322B13">
        <w:rPr>
          <w:rFonts w:asciiTheme="majorHAnsi" w:hAnsiTheme="majorHAnsi" w:cstheme="majorHAnsi"/>
          <w:i/>
          <w:iCs/>
        </w:rPr>
        <w:t xml:space="preserve">deve </w:t>
      </w:r>
      <w:r w:rsidRPr="00322B13">
        <w:rPr>
          <w:rFonts w:asciiTheme="majorHAnsi" w:hAnsiTheme="majorHAnsi" w:cstheme="majorHAnsi"/>
        </w:rPr>
        <w:t>basarsi su specifiche molto basse, e per questo motivo</w:t>
      </w:r>
      <w:r w:rsidR="003A6109">
        <w:rPr>
          <w:rFonts w:asciiTheme="majorHAnsi" w:hAnsiTheme="majorHAnsi" w:cstheme="majorHAnsi"/>
        </w:rPr>
        <w:t xml:space="preserve"> in un dispostivo che si basa su di esso ha una grande quantità di</w:t>
      </w:r>
      <w:r w:rsidRPr="00322B13">
        <w:rPr>
          <w:rFonts w:asciiTheme="majorHAnsi" w:hAnsiTheme="majorHAnsi" w:cstheme="majorHAnsi"/>
        </w:rPr>
        <w:t xml:space="preserve"> ottimizzazioni. Ottimizzazioni sia a livello di Sistema Operativo, sia di applicazioni implementate di default.</w:t>
      </w:r>
    </w:p>
    <w:p w14:paraId="3EACAC6B" w14:textId="389E539A" w:rsidR="001F2D79" w:rsidRPr="00322B13" w:rsidRDefault="001F2D79" w:rsidP="009D4359">
      <w:pPr>
        <w:ind w:left="360"/>
        <w:jc w:val="both"/>
        <w:rPr>
          <w:rFonts w:asciiTheme="majorHAnsi" w:hAnsiTheme="majorHAnsi" w:cstheme="majorHAnsi"/>
        </w:rPr>
      </w:pPr>
      <w:r w:rsidRPr="00322B13">
        <w:rPr>
          <w:rFonts w:asciiTheme="majorHAnsi" w:hAnsiTheme="majorHAnsi" w:cstheme="majorHAnsi"/>
        </w:rPr>
        <w:t>Partiamo dalla prima cosa che un</w:t>
      </w:r>
      <w:r w:rsidR="003A6109">
        <w:rPr>
          <w:rFonts w:asciiTheme="majorHAnsi" w:hAnsiTheme="majorHAnsi" w:cstheme="majorHAnsi"/>
        </w:rPr>
        <w:t xml:space="preserve"> </w:t>
      </w:r>
      <w:r w:rsidR="003A6109" w:rsidRPr="00322B13">
        <w:rPr>
          <w:rFonts w:asciiTheme="majorHAnsi" w:hAnsiTheme="majorHAnsi" w:cstheme="majorHAnsi"/>
        </w:rPr>
        <w:t>qualsiasi</w:t>
      </w:r>
      <w:r w:rsidRPr="00322B13">
        <w:rPr>
          <w:rFonts w:asciiTheme="majorHAnsi" w:hAnsiTheme="majorHAnsi" w:cstheme="majorHAnsi"/>
        </w:rPr>
        <w:t xml:space="preserve"> utente nota avviando il proprio smartphone: il launcher.</w:t>
      </w:r>
    </w:p>
    <w:p w14:paraId="37893019" w14:textId="306D7F73" w:rsidR="001E019C" w:rsidRPr="00322B13" w:rsidRDefault="001F2D79" w:rsidP="009D4359">
      <w:pPr>
        <w:ind w:left="360"/>
        <w:jc w:val="both"/>
        <w:rPr>
          <w:rFonts w:asciiTheme="majorHAnsi" w:hAnsiTheme="majorHAnsi" w:cstheme="majorHAnsi"/>
        </w:rPr>
      </w:pPr>
      <w:r w:rsidRPr="00322B13">
        <w:rPr>
          <w:rFonts w:asciiTheme="majorHAnsi" w:hAnsiTheme="majorHAnsi" w:cstheme="majorHAnsi"/>
        </w:rPr>
        <w:t xml:space="preserve">Google promette che l’avvio del cellulare e delle proprie applicazioni si avviano con un 15% di velocità in più rispetto </w:t>
      </w:r>
      <w:r w:rsidR="00E24740" w:rsidRPr="00322B13">
        <w:rPr>
          <w:rFonts w:asciiTheme="majorHAnsi" w:hAnsiTheme="majorHAnsi" w:cstheme="majorHAnsi"/>
        </w:rPr>
        <w:t>ad uno smartphone con le stesse specifiche ma con sistema operativo Android “standard”.</w:t>
      </w:r>
    </w:p>
    <w:p w14:paraId="291F2A23" w14:textId="07C296DA"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Per di più Android go permette un grosso risparmio per quanto riguarda lo spazio in memoria, sia RAM che per lo storage.</w:t>
      </w:r>
    </w:p>
    <w:p w14:paraId="174E7C8C" w14:textId="510F6495" w:rsidR="001E019C" w:rsidRPr="00322B13" w:rsidRDefault="00E24740" w:rsidP="009D4359">
      <w:pPr>
        <w:ind w:left="360"/>
        <w:jc w:val="both"/>
        <w:rPr>
          <w:rFonts w:asciiTheme="majorHAnsi" w:hAnsiTheme="majorHAnsi" w:cstheme="majorHAnsi"/>
        </w:rPr>
      </w:pPr>
      <w:r w:rsidRPr="00322B13">
        <w:rPr>
          <w:rFonts w:asciiTheme="majorHAnsi" w:hAnsiTheme="majorHAnsi" w:cstheme="majorHAnsi"/>
        </w:rPr>
        <w:t xml:space="preserve">Infatti questo sistema operativo è talmente ottimizzato da far risparmiare fino a 270Mb di memoria RAM. Questo vuol dire che l’utente ha la possibilità di avviare e lasciare in background più applicazioni contemporaneamente, senza sovraccaricare eccessivamente lo smartphone. </w:t>
      </w:r>
      <w:r w:rsidR="00C87CAE" w:rsidRPr="00322B13">
        <w:rPr>
          <w:rFonts w:asciiTheme="majorHAnsi" w:hAnsiTheme="majorHAnsi" w:cstheme="majorHAnsi"/>
        </w:rPr>
        <w:t xml:space="preserve"> Ovviamente non ci si può aspettare la stessa prontezza e reattività di un cellulare top di gamma, però per un dispositivo che nei mercati indiani può costare anche 30</w:t>
      </w:r>
      <w:r w:rsidR="003A6109">
        <w:rPr>
          <w:rFonts w:asciiTheme="majorHAnsi" w:hAnsiTheme="majorHAnsi" w:cstheme="majorHAnsi"/>
        </w:rPr>
        <w:t>00 rupie</w:t>
      </w:r>
      <w:r w:rsidR="00C87CAE" w:rsidRPr="00322B13">
        <w:rPr>
          <w:rFonts w:asciiTheme="majorHAnsi" w:hAnsiTheme="majorHAnsi" w:cstheme="majorHAnsi"/>
        </w:rPr>
        <w:t xml:space="preserve"> ciò è degno di nota.</w:t>
      </w:r>
    </w:p>
    <w:p w14:paraId="0BD8E505" w14:textId="4DA4F7DC" w:rsidR="00E24740" w:rsidRPr="00322B13" w:rsidRDefault="00E24740" w:rsidP="009D4359">
      <w:pPr>
        <w:ind w:left="360"/>
        <w:jc w:val="both"/>
        <w:rPr>
          <w:rFonts w:asciiTheme="majorHAnsi" w:hAnsiTheme="majorHAnsi" w:cstheme="majorHAnsi"/>
        </w:rPr>
      </w:pPr>
      <w:r w:rsidRPr="00322B13">
        <w:rPr>
          <w:rFonts w:asciiTheme="majorHAnsi" w:hAnsiTheme="majorHAnsi" w:cstheme="majorHAnsi"/>
        </w:rPr>
        <w:t>Per quanto riguard</w:t>
      </w:r>
      <w:r w:rsidR="003A6109">
        <w:rPr>
          <w:rFonts w:asciiTheme="majorHAnsi" w:hAnsiTheme="majorHAnsi" w:cstheme="majorHAnsi"/>
        </w:rPr>
        <w:t>a</w:t>
      </w:r>
      <w:r w:rsidRPr="00322B13">
        <w:rPr>
          <w:rFonts w:asciiTheme="majorHAnsi" w:hAnsiTheme="majorHAnsi" w:cstheme="majorHAnsi"/>
        </w:rPr>
        <w:t xml:space="preserve"> lo spazio disponibile nello storage,</w:t>
      </w:r>
      <w:r w:rsidR="00C87CAE" w:rsidRPr="00322B13">
        <w:rPr>
          <w:rFonts w:asciiTheme="majorHAnsi" w:hAnsiTheme="majorHAnsi" w:cstheme="majorHAnsi"/>
        </w:rPr>
        <w:t xml:space="preserve"> invece,</w:t>
      </w:r>
      <w:r w:rsidRPr="00322B13">
        <w:rPr>
          <w:rFonts w:asciiTheme="majorHAnsi" w:hAnsiTheme="majorHAnsi" w:cstheme="majorHAnsi"/>
        </w:rPr>
        <w:t xml:space="preserve"> Android </w:t>
      </w:r>
      <w:r w:rsidR="001E019C" w:rsidRPr="00322B13">
        <w:rPr>
          <w:rFonts w:asciiTheme="majorHAnsi" w:hAnsiTheme="majorHAnsi" w:cstheme="majorHAnsi"/>
        </w:rPr>
        <w:t>garantisce fino a ben 900Mb si spazio che su un cellulare dalle basse specifiche vale a dire anche il 5-10% di spazio disponibile in più, col quale l’utente può decidere di scaricare nuove applicazioni, immagazzinare documenti di lavoro, foto di famiglia, video di amici.</w:t>
      </w:r>
    </w:p>
    <w:p w14:paraId="70574029" w14:textId="4CC595D4" w:rsidR="00EB14A1" w:rsidRPr="00322B13" w:rsidRDefault="00EB14A1" w:rsidP="009D4359">
      <w:pPr>
        <w:ind w:left="360"/>
        <w:jc w:val="both"/>
        <w:rPr>
          <w:rFonts w:asciiTheme="majorHAnsi" w:hAnsiTheme="majorHAnsi" w:cstheme="majorHAnsi"/>
        </w:rPr>
      </w:pPr>
      <w:r w:rsidRPr="00322B13">
        <w:rPr>
          <w:rFonts w:asciiTheme="majorHAnsi" w:hAnsiTheme="majorHAnsi" w:cstheme="majorHAnsi"/>
        </w:rPr>
        <w:t>Parlando di internet</w:t>
      </w:r>
      <w:r w:rsidR="003A6109">
        <w:rPr>
          <w:rFonts w:asciiTheme="majorHAnsi" w:hAnsiTheme="majorHAnsi" w:cstheme="majorHAnsi"/>
        </w:rPr>
        <w:t>,</w:t>
      </w:r>
      <w:r w:rsidRPr="00322B13">
        <w:rPr>
          <w:rFonts w:asciiTheme="majorHAnsi" w:hAnsiTheme="majorHAnsi" w:cstheme="majorHAnsi"/>
        </w:rPr>
        <w:t xml:space="preserve"> Google mette a disposizione dell’utente una modalità “data saver” che consente di limitare l’utilizzo di internet.</w:t>
      </w:r>
    </w:p>
    <w:p w14:paraId="4EC88188" w14:textId="3D7CEFD9" w:rsidR="0068056A" w:rsidRPr="00322B13" w:rsidRDefault="0068056A" w:rsidP="003D0C28">
      <w:pPr>
        <w:jc w:val="both"/>
        <w:rPr>
          <w:rFonts w:asciiTheme="majorHAnsi" w:hAnsiTheme="majorHAnsi" w:cstheme="majorHAnsi"/>
        </w:rPr>
      </w:pPr>
    </w:p>
    <w:p w14:paraId="7D0A26E1" w14:textId="098277C8" w:rsidR="00950B9B" w:rsidRPr="00322B13" w:rsidRDefault="00950B9B" w:rsidP="00950B9B">
      <w:pPr>
        <w:rPr>
          <w:rFonts w:asciiTheme="majorHAnsi" w:hAnsiTheme="majorHAnsi" w:cstheme="majorHAnsi"/>
        </w:rPr>
      </w:pPr>
    </w:p>
    <w:p w14:paraId="6D39F8D0" w14:textId="77777777" w:rsidR="00950B9B" w:rsidRPr="00322B13" w:rsidRDefault="00950B9B" w:rsidP="00950B9B">
      <w:pPr>
        <w:jc w:val="center"/>
        <w:rPr>
          <w:rFonts w:asciiTheme="majorHAnsi" w:hAnsiTheme="majorHAnsi" w:cstheme="majorHAnsi"/>
        </w:rPr>
      </w:pPr>
    </w:p>
    <w:p w14:paraId="5ECA965B" w14:textId="2D0BA63F" w:rsidR="001E019C" w:rsidRPr="00322B13" w:rsidRDefault="00D75C92" w:rsidP="001B586E">
      <w:pPr>
        <w:pStyle w:val="Titolo2"/>
        <w:numPr>
          <w:ilvl w:val="1"/>
          <w:numId w:val="7"/>
        </w:numPr>
        <w:jc w:val="both"/>
        <w:rPr>
          <w:rFonts w:cstheme="majorHAnsi"/>
        </w:rPr>
      </w:pPr>
      <w:bookmarkStart w:id="3" w:name="_Toc42682681"/>
      <w:r w:rsidRPr="00322B13">
        <w:rPr>
          <w:rFonts w:cstheme="majorHAnsi"/>
          <w:b/>
          <w:bCs/>
        </w:rPr>
        <w:t>Ottimizzazione prestazioni</w:t>
      </w:r>
      <w:bookmarkEnd w:id="3"/>
    </w:p>
    <w:p w14:paraId="1A571A21" w14:textId="64314393" w:rsidR="001E019C" w:rsidRPr="00322B13" w:rsidRDefault="001E019C" w:rsidP="009D4359">
      <w:pPr>
        <w:ind w:left="360"/>
        <w:jc w:val="both"/>
        <w:rPr>
          <w:rFonts w:asciiTheme="majorHAnsi" w:hAnsiTheme="majorHAnsi" w:cstheme="majorHAnsi"/>
        </w:rPr>
      </w:pPr>
      <w:r w:rsidRPr="00322B13">
        <w:rPr>
          <w:rFonts w:asciiTheme="majorHAnsi" w:hAnsiTheme="majorHAnsi" w:cstheme="majorHAnsi"/>
        </w:rPr>
        <w:t>Ma come si fa ad ottenere tale risparmi di spazio e tali miglioramenti di prestazioni in telefono di basse specifiche?</w:t>
      </w:r>
    </w:p>
    <w:p w14:paraId="4A65D6D4" w14:textId="4BC2225D" w:rsidR="001E019C" w:rsidRPr="00322B13" w:rsidRDefault="00EB14A1" w:rsidP="009D4359">
      <w:pPr>
        <w:ind w:left="360"/>
        <w:jc w:val="both"/>
        <w:rPr>
          <w:rFonts w:asciiTheme="majorHAnsi" w:hAnsiTheme="majorHAnsi" w:cstheme="majorHAnsi"/>
        </w:rPr>
      </w:pPr>
      <w:r w:rsidRPr="00322B13">
        <w:rPr>
          <w:rFonts w:asciiTheme="majorHAnsi" w:hAnsiTheme="majorHAnsi" w:cstheme="majorHAnsi"/>
        </w:rPr>
        <w:t xml:space="preserve">Innanzitutto </w:t>
      </w:r>
      <w:r w:rsidR="001E019C" w:rsidRPr="00322B13">
        <w:rPr>
          <w:rFonts w:asciiTheme="majorHAnsi" w:hAnsiTheme="majorHAnsi" w:cstheme="majorHAnsi"/>
        </w:rPr>
        <w:t xml:space="preserve">Google si è impegnata a sviluppare versioni “Go” delle applicazioni più usate, come possono essere </w:t>
      </w:r>
    </w:p>
    <w:p w14:paraId="71AD1490" w14:textId="760B56C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Youtube Go</w:t>
      </w:r>
    </w:p>
    <w:p w14:paraId="2C0D86A9" w14:textId="645EE69C"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Google Go</w:t>
      </w:r>
    </w:p>
    <w:p w14:paraId="27C1E00A" w14:textId="0777FE8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Gallery Go</w:t>
      </w:r>
    </w:p>
    <w:p w14:paraId="2B3D9D81" w14:textId="6DDE09C0"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Maps Go</w:t>
      </w:r>
    </w:p>
    <w:p w14:paraId="7A28F2D2" w14:textId="4AAD736A" w:rsidR="00EB14A1" w:rsidRPr="00322B13" w:rsidRDefault="00EB14A1" w:rsidP="001B586E">
      <w:pPr>
        <w:pStyle w:val="Paragrafoelenco"/>
        <w:numPr>
          <w:ilvl w:val="0"/>
          <w:numId w:val="9"/>
        </w:numPr>
        <w:ind w:left="1080"/>
        <w:jc w:val="both"/>
        <w:rPr>
          <w:rFonts w:asciiTheme="majorHAnsi" w:hAnsiTheme="majorHAnsi" w:cstheme="majorHAnsi"/>
        </w:rPr>
      </w:pPr>
      <w:r w:rsidRPr="00322B13">
        <w:rPr>
          <w:rFonts w:asciiTheme="majorHAnsi" w:hAnsiTheme="majorHAnsi" w:cstheme="majorHAnsi"/>
        </w:rPr>
        <w:t>Etc…</w:t>
      </w:r>
    </w:p>
    <w:p w14:paraId="3F66F0B5" w14:textId="69A115BF" w:rsidR="00EB14A1" w:rsidRPr="00322B13" w:rsidRDefault="003A6109" w:rsidP="009D4359">
      <w:pPr>
        <w:ind w:left="360"/>
        <w:jc w:val="both"/>
        <w:rPr>
          <w:rFonts w:asciiTheme="majorHAnsi" w:hAnsiTheme="majorHAnsi" w:cstheme="majorHAnsi"/>
        </w:rPr>
      </w:pPr>
      <w:r>
        <w:rPr>
          <w:rFonts w:asciiTheme="majorHAnsi" w:hAnsiTheme="majorHAnsi" w:cstheme="majorHAnsi"/>
        </w:rPr>
        <w:t>c</w:t>
      </w:r>
      <w:r w:rsidR="00EB14A1" w:rsidRPr="00322B13">
        <w:rPr>
          <w:rFonts w:asciiTheme="majorHAnsi" w:hAnsiTheme="majorHAnsi" w:cstheme="majorHAnsi"/>
        </w:rPr>
        <w:t>he sono molto più leggere delle loro versioni standard. Più tardi analizzeremo l’esempio di Google Maps Go, per capire dove avvenga il risparmio di risorse.</w:t>
      </w:r>
    </w:p>
    <w:p w14:paraId="1F315922" w14:textId="4F395132" w:rsidR="00EB14A1" w:rsidRPr="00322B13" w:rsidRDefault="00EB14A1" w:rsidP="009D4359">
      <w:pPr>
        <w:ind w:left="360"/>
        <w:jc w:val="both"/>
        <w:rPr>
          <w:rFonts w:asciiTheme="majorHAnsi" w:hAnsiTheme="majorHAnsi" w:cstheme="majorHAnsi"/>
        </w:rPr>
      </w:pPr>
      <w:r w:rsidRPr="00322B13">
        <w:rPr>
          <w:rFonts w:asciiTheme="majorHAnsi" w:hAnsiTheme="majorHAnsi" w:cstheme="majorHAnsi"/>
        </w:rPr>
        <w:t>In secondo luogo, Android go fornisce una serie di impostazioni che ci permettono di monitorare meglio lo stato del telefono (spazio disponibile, stato batteria) e ci dà strumenti per controllare gli aspetti che più pesa</w:t>
      </w:r>
      <w:r w:rsidR="003A6109">
        <w:rPr>
          <w:rFonts w:asciiTheme="majorHAnsi" w:hAnsiTheme="majorHAnsi" w:cstheme="majorHAnsi"/>
        </w:rPr>
        <w:t>n</w:t>
      </w:r>
      <w:r w:rsidRPr="00322B13">
        <w:rPr>
          <w:rFonts w:asciiTheme="majorHAnsi" w:hAnsiTheme="majorHAnsi" w:cstheme="majorHAnsi"/>
        </w:rPr>
        <w:t>o nelle performance del cellulare, come il “data saver” accennato</w:t>
      </w:r>
      <w:r w:rsidR="003A6109">
        <w:rPr>
          <w:rFonts w:asciiTheme="majorHAnsi" w:hAnsiTheme="majorHAnsi" w:cstheme="majorHAnsi"/>
        </w:rPr>
        <w:t xml:space="preserve"> molto</w:t>
      </w:r>
      <w:r w:rsidRPr="00322B13">
        <w:rPr>
          <w:rFonts w:asciiTheme="majorHAnsi" w:hAnsiTheme="majorHAnsi" w:cstheme="majorHAnsi"/>
        </w:rPr>
        <w:t xml:space="preserve"> brevemente nel Capitolo 1.2.</w:t>
      </w:r>
    </w:p>
    <w:p w14:paraId="216F34B3" w14:textId="7E19766B" w:rsidR="0068056A" w:rsidRPr="00322B13" w:rsidRDefault="009E2A1B" w:rsidP="009D4359">
      <w:pPr>
        <w:ind w:left="360"/>
        <w:jc w:val="both"/>
        <w:rPr>
          <w:rFonts w:asciiTheme="majorHAnsi" w:hAnsiTheme="majorHAnsi" w:cstheme="majorHAnsi"/>
        </w:rPr>
      </w:pPr>
      <w:r w:rsidRPr="00322B13">
        <w:rPr>
          <w:rFonts w:asciiTheme="majorHAnsi" w:hAnsiTheme="majorHAnsi" w:cstheme="majorHAnsi"/>
        </w:rPr>
        <w:t>Per capire le maggiori differenze tra queste due versioni p</w:t>
      </w:r>
      <w:r w:rsidR="00F20264" w:rsidRPr="00322B13">
        <w:rPr>
          <w:rFonts w:asciiTheme="majorHAnsi" w:hAnsiTheme="majorHAnsi" w:cstheme="majorHAnsi"/>
        </w:rPr>
        <w:t>rendiamo in esame MAPS e MAPS GO</w:t>
      </w:r>
      <w:r w:rsidRPr="00322B13">
        <w:rPr>
          <w:rFonts w:asciiTheme="majorHAnsi" w:hAnsiTheme="majorHAnsi" w:cstheme="majorHAnsi"/>
        </w:rPr>
        <w:t>.</w:t>
      </w:r>
    </w:p>
    <w:p w14:paraId="31E0EBCC" w14:textId="77777777" w:rsidR="00EB14A1" w:rsidRPr="00322B13" w:rsidRDefault="00EB14A1" w:rsidP="003D0C28">
      <w:pPr>
        <w:jc w:val="both"/>
        <w:rPr>
          <w:rFonts w:asciiTheme="majorHAnsi" w:hAnsiTheme="majorHAnsi" w:cstheme="majorHAnsi"/>
        </w:rPr>
      </w:pPr>
    </w:p>
    <w:p w14:paraId="45ED1166" w14:textId="5F844093" w:rsidR="00C87CAE" w:rsidRPr="00322B13" w:rsidRDefault="00D75C92" w:rsidP="001B586E">
      <w:pPr>
        <w:pStyle w:val="Titolo2"/>
        <w:numPr>
          <w:ilvl w:val="2"/>
          <w:numId w:val="7"/>
        </w:numPr>
        <w:rPr>
          <w:b/>
          <w:bCs/>
        </w:rPr>
      </w:pPr>
      <w:bookmarkStart w:id="4" w:name="_Toc42682682"/>
      <w:r w:rsidRPr="00322B13">
        <w:rPr>
          <w:b/>
          <w:bCs/>
        </w:rPr>
        <w:t>Un esempio: Maps VS Maps Go</w:t>
      </w:r>
      <w:bookmarkEnd w:id="4"/>
    </w:p>
    <w:p w14:paraId="49EEE7FD" w14:textId="05337F85" w:rsidR="00F20264" w:rsidRPr="00322B13" w:rsidRDefault="00F20264" w:rsidP="009D4359">
      <w:pPr>
        <w:ind w:left="300"/>
        <w:jc w:val="both"/>
        <w:rPr>
          <w:rFonts w:asciiTheme="majorHAnsi" w:hAnsiTheme="majorHAnsi" w:cstheme="majorHAnsi"/>
        </w:rPr>
      </w:pPr>
      <w:r w:rsidRPr="00322B13">
        <w:rPr>
          <w:rFonts w:asciiTheme="majorHAnsi" w:hAnsiTheme="majorHAnsi" w:cstheme="majorHAnsi"/>
        </w:rPr>
        <w:t>In questi paragrafi vedremo un esempio di cosa varia dalla versione standard alla versione go di una tra le applicazioni per smartphone più utilizzate: Maps e Maps Go.</w:t>
      </w:r>
    </w:p>
    <w:p w14:paraId="72B09B6F" w14:textId="7926966B" w:rsidR="00F20264" w:rsidRPr="00322B13" w:rsidRDefault="00F20264" w:rsidP="001B586E">
      <w:pPr>
        <w:pStyle w:val="Titolo4"/>
        <w:numPr>
          <w:ilvl w:val="3"/>
          <w:numId w:val="7"/>
        </w:numPr>
        <w:jc w:val="both"/>
        <w:rPr>
          <w:rFonts w:cstheme="majorHAnsi"/>
          <w:i w:val="0"/>
          <w:iCs w:val="0"/>
        </w:rPr>
      </w:pPr>
      <w:r w:rsidRPr="00322B13">
        <w:rPr>
          <w:rFonts w:cstheme="majorHAnsi"/>
          <w:i w:val="0"/>
          <w:iCs w:val="0"/>
        </w:rPr>
        <w:t xml:space="preserve"> </w:t>
      </w:r>
      <w:r w:rsidR="00D75C92" w:rsidRPr="00322B13">
        <w:rPr>
          <w:rFonts w:cstheme="majorHAnsi"/>
          <w:b/>
          <w:bCs/>
          <w:i w:val="0"/>
          <w:iCs w:val="0"/>
        </w:rPr>
        <w:t>Dimensioni</w:t>
      </w:r>
    </w:p>
    <w:p w14:paraId="1BD2ADE6" w14:textId="0CD6D67E"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62336" behindDoc="0" locked="0" layoutInCell="1" allowOverlap="1" wp14:anchorId="3A5B4486" wp14:editId="340396D3">
            <wp:simplePos x="0" y="0"/>
            <wp:positionH relativeFrom="column">
              <wp:posOffset>4179570</wp:posOffset>
            </wp:positionH>
            <wp:positionV relativeFrom="paragraph">
              <wp:posOffset>7620</wp:posOffset>
            </wp:positionV>
            <wp:extent cx="2327910" cy="982980"/>
            <wp:effectExtent l="0" t="0" r="0" b="762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27910" cy="9829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t>Se andiamo a vedere la memoria occupara da queste due applicazioni notiamo subito una differenza abissale.</w:t>
      </w:r>
    </w:p>
    <w:p w14:paraId="6DE9BD90" w14:textId="1F1ED45C" w:rsidR="0068056A" w:rsidRPr="00322B13" w:rsidRDefault="0068056A" w:rsidP="008E6542">
      <w:pPr>
        <w:ind w:left="708"/>
        <w:jc w:val="both"/>
        <w:rPr>
          <w:rFonts w:asciiTheme="majorHAnsi" w:hAnsiTheme="majorHAnsi" w:cstheme="majorHAnsi"/>
        </w:rPr>
      </w:pPr>
      <w:r w:rsidRPr="00322B13">
        <w:rPr>
          <w:rFonts w:asciiTheme="majorHAnsi" w:hAnsiTheme="majorHAnsi" w:cstheme="majorHAnsi"/>
        </w:rPr>
        <w:t>Maps “standard” pesa più di 400 volte la sua rivale Maps go!</w:t>
      </w:r>
    </w:p>
    <w:p w14:paraId="5BD8675D" w14:textId="28EF5247" w:rsidR="0068056A" w:rsidRPr="00322B13" w:rsidRDefault="003A6109"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6432" behindDoc="0" locked="0" layoutInCell="1" allowOverlap="1" wp14:anchorId="73452DB5" wp14:editId="28187B56">
                <wp:simplePos x="0" y="0"/>
                <wp:positionH relativeFrom="column">
                  <wp:posOffset>4182110</wp:posOffset>
                </wp:positionH>
                <wp:positionV relativeFrom="paragraph">
                  <wp:posOffset>294005</wp:posOffset>
                </wp:positionV>
                <wp:extent cx="2327910" cy="171450"/>
                <wp:effectExtent l="0" t="0" r="0" b="0"/>
                <wp:wrapSquare wrapText="bothSides"/>
                <wp:docPr id="8" name="Casella di testo 8"/>
                <wp:cNvGraphicFramePr/>
                <a:graphic xmlns:a="http://schemas.openxmlformats.org/drawingml/2006/main">
                  <a:graphicData uri="http://schemas.microsoft.com/office/word/2010/wordprocessingShape">
                    <wps:wsp>
                      <wps:cNvSpPr txBox="1"/>
                      <wps:spPr>
                        <a:xfrm>
                          <a:off x="0" y="0"/>
                          <a:ext cx="2327910" cy="171450"/>
                        </a:xfrm>
                        <a:prstGeom prst="rect">
                          <a:avLst/>
                        </a:prstGeom>
                        <a:solidFill>
                          <a:prstClr val="white"/>
                        </a:solidFill>
                        <a:ln>
                          <a:noFill/>
                        </a:ln>
                      </wps:spPr>
                      <wps:txbx>
                        <w:txbxContent>
                          <w:p w14:paraId="1E59FD47" w14:textId="0E9BFA27" w:rsidR="006D31F1" w:rsidRPr="00227AAD" w:rsidRDefault="003A6109" w:rsidP="007F3F2F">
                            <w:pPr>
                              <w:pStyle w:val="Didascalia"/>
                              <w:jc w:val="center"/>
                              <w:rPr>
                                <w:rFonts w:asciiTheme="majorHAnsi" w:hAnsiTheme="majorHAnsi" w:cstheme="majorHAnsi"/>
                              </w:rPr>
                            </w:pPr>
                            <w:r>
                              <w:rPr>
                                <w:rFonts w:asciiTheme="majorHAnsi" w:hAnsiTheme="majorHAnsi" w:cstheme="majorHAnsi"/>
                              </w:rPr>
                              <w:t xml:space="preserve">Figura </w:t>
                            </w:r>
                            <w:r w:rsidR="006D31F1">
                              <w:rPr>
                                <w:rFonts w:asciiTheme="majorHAnsi" w:hAnsiTheme="majorHAnsi" w:cstheme="majorHAnsi"/>
                              </w:rPr>
                              <w:fldChar w:fldCharType="begin"/>
                            </w:r>
                            <w:r w:rsidR="006D31F1">
                              <w:rPr>
                                <w:rFonts w:asciiTheme="majorHAnsi" w:hAnsiTheme="majorHAnsi" w:cstheme="majorHAnsi"/>
                              </w:rPr>
                              <w:instrText xml:space="preserve"> SEQ Figura \* ARABIC </w:instrText>
                            </w:r>
                            <w:r w:rsidR="006D31F1">
                              <w:rPr>
                                <w:rFonts w:asciiTheme="majorHAnsi" w:hAnsiTheme="majorHAnsi" w:cstheme="majorHAnsi"/>
                              </w:rPr>
                              <w:fldChar w:fldCharType="separate"/>
                            </w:r>
                            <w:r w:rsidR="0084749B">
                              <w:rPr>
                                <w:rFonts w:asciiTheme="majorHAnsi" w:hAnsiTheme="majorHAnsi" w:cstheme="majorHAnsi"/>
                              </w:rPr>
                              <w:t>1</w:t>
                            </w:r>
                            <w:r w:rsidR="006D31F1">
                              <w:rPr>
                                <w:rFonts w:asciiTheme="majorHAnsi" w:hAnsiTheme="majorHAnsi" w:cstheme="majorHAnsi"/>
                              </w:rPr>
                              <w:fldChar w:fldCharType="end"/>
                            </w:r>
                            <w:r w:rsidR="006D31F1">
                              <w:t>- Confronto dimensioni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3452DB5" id="_x0000_t202" coordsize="21600,21600" o:spt="202" path="m,l,21600r21600,l21600,xe">
                <v:stroke joinstyle="miter"/>
                <v:path gradientshapeok="t" o:connecttype="rect"/>
              </v:shapetype>
              <v:shape id="Casella di testo 8" o:spid="_x0000_s1026" type="#_x0000_t202" style="position:absolute;left:0;text-align:left;margin-left:329.3pt;margin-top:23.15pt;width:183.3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" stroked="f">
                <v:textbox inset="0,0,0,0">
                  <w:txbxContent>
                    <w:p w14:paraId="1E59FD47" w14:textId="0E9BFA27" w:rsidR="006D31F1" w:rsidRPr="00227AAD" w:rsidRDefault="003A6109" w:rsidP="007F3F2F">
                      <w:pPr>
                        <w:pStyle w:val="Didascalia"/>
                        <w:jc w:val="center"/>
                        <w:rPr>
                          <w:rFonts w:asciiTheme="majorHAnsi" w:hAnsiTheme="majorHAnsi" w:cstheme="majorHAnsi"/>
                        </w:rPr>
                      </w:pPr>
                      <w:r>
                        <w:rPr>
                          <w:rFonts w:asciiTheme="majorHAnsi" w:hAnsiTheme="majorHAnsi" w:cstheme="majorHAnsi"/>
                        </w:rPr>
                        <w:t xml:space="preserve">Figura </w:t>
                      </w:r>
                      <w:r w:rsidR="006D31F1">
                        <w:rPr>
                          <w:rFonts w:asciiTheme="majorHAnsi" w:hAnsiTheme="majorHAnsi" w:cstheme="majorHAnsi"/>
                        </w:rPr>
                        <w:fldChar w:fldCharType="begin"/>
                      </w:r>
                      <w:r w:rsidR="006D31F1">
                        <w:rPr>
                          <w:rFonts w:asciiTheme="majorHAnsi" w:hAnsiTheme="majorHAnsi" w:cstheme="majorHAnsi"/>
                        </w:rPr>
                        <w:instrText xml:space="preserve"> SEQ Figura \* ARABIC </w:instrText>
                      </w:r>
                      <w:r w:rsidR="006D31F1">
                        <w:rPr>
                          <w:rFonts w:asciiTheme="majorHAnsi" w:hAnsiTheme="majorHAnsi" w:cstheme="majorHAnsi"/>
                        </w:rPr>
                        <w:fldChar w:fldCharType="separate"/>
                      </w:r>
                      <w:r w:rsidR="0084749B">
                        <w:rPr>
                          <w:rFonts w:asciiTheme="majorHAnsi" w:hAnsiTheme="majorHAnsi" w:cstheme="majorHAnsi"/>
                        </w:rPr>
                        <w:t>1</w:t>
                      </w:r>
                      <w:r w:rsidR="006D31F1">
                        <w:rPr>
                          <w:rFonts w:asciiTheme="majorHAnsi" w:hAnsiTheme="majorHAnsi" w:cstheme="majorHAnsi"/>
                        </w:rPr>
                        <w:fldChar w:fldCharType="end"/>
                      </w:r>
                      <w:r w:rsidR="006D31F1">
                        <w:t>- Confronto dimensioni</w:t>
                      </w:r>
                    </w:p>
                  </w:txbxContent>
                </v:textbox>
                <w10:wrap type="square"/>
              </v:shape>
            </w:pict>
          </mc:Fallback>
        </mc:AlternateContent>
      </w:r>
      <w:r w:rsidR="0068056A" w:rsidRPr="00322B13">
        <w:rPr>
          <w:rFonts w:asciiTheme="majorHAnsi" w:hAnsiTheme="majorHAnsi" w:cstheme="majorHAnsi"/>
        </w:rPr>
        <w:t xml:space="preserve">Ma come può essere che due  applicazioni sviluppate da una stessa azienda e che hanno </w:t>
      </w:r>
      <w:r w:rsidR="0068056A" w:rsidRPr="00322B13">
        <w:rPr>
          <w:rFonts w:asciiTheme="majorHAnsi" w:hAnsiTheme="majorHAnsi" w:cstheme="majorHAnsi"/>
          <w:i/>
          <w:iCs/>
        </w:rPr>
        <w:t>circa</w:t>
      </w:r>
      <w:r w:rsidR="0068056A" w:rsidRPr="00322B13">
        <w:rPr>
          <w:rFonts w:asciiTheme="majorHAnsi" w:hAnsiTheme="majorHAnsi" w:cstheme="majorHAnsi"/>
        </w:rPr>
        <w:t xml:space="preserve"> le stesse funzioni, abbiano questa differenza di dimensione?</w:t>
      </w:r>
    </w:p>
    <w:p w14:paraId="6307C721" w14:textId="1A22AA5F" w:rsidR="007F3F2F" w:rsidRPr="00322B13" w:rsidRDefault="009E2A1B" w:rsidP="008E6542">
      <w:pPr>
        <w:ind w:left="708"/>
        <w:jc w:val="both"/>
        <w:rPr>
          <w:rFonts w:asciiTheme="majorHAnsi" w:hAnsiTheme="majorHAnsi" w:cstheme="majorHAnsi"/>
        </w:rPr>
      </w:pPr>
      <w:r w:rsidRPr="00322B13">
        <w:rPr>
          <w:rFonts w:asciiTheme="majorHAnsi" w:hAnsiTheme="majorHAnsi" w:cstheme="majorHAnsi"/>
        </w:rPr>
        <w:t xml:space="preserve">Ovviamente ci </w:t>
      </w:r>
      <w:r w:rsidR="007F3F2F" w:rsidRPr="00322B13">
        <w:rPr>
          <w:rFonts w:asciiTheme="majorHAnsi" w:hAnsiTheme="majorHAnsi" w:cstheme="majorHAnsi"/>
        </w:rPr>
        <w:t>sono aspetti grafici</w:t>
      </w:r>
      <w:r w:rsidR="00267FC7" w:rsidRPr="00322B13">
        <w:rPr>
          <w:rFonts w:asciiTheme="majorHAnsi" w:hAnsiTheme="majorHAnsi" w:cstheme="majorHAnsi"/>
        </w:rPr>
        <w:t xml:space="preserve"> </w:t>
      </w:r>
      <w:r w:rsidRPr="00322B13">
        <w:rPr>
          <w:rFonts w:asciiTheme="majorHAnsi" w:hAnsiTheme="majorHAnsi" w:cstheme="majorHAnsi"/>
        </w:rPr>
        <w:t xml:space="preserve">e diversità </w:t>
      </w:r>
      <w:r w:rsidR="00267FC7" w:rsidRPr="00322B13">
        <w:rPr>
          <w:rFonts w:asciiTheme="majorHAnsi" w:hAnsiTheme="majorHAnsi" w:cstheme="majorHAnsi"/>
        </w:rPr>
        <w:t>di funzioni che nella versione Go non vengono implementate</w:t>
      </w:r>
      <w:r w:rsidR="007F3F2F" w:rsidRPr="00322B13">
        <w:rPr>
          <w:rFonts w:asciiTheme="majorHAnsi" w:hAnsiTheme="majorHAnsi" w:cstheme="majorHAnsi"/>
        </w:rPr>
        <w:t>.</w:t>
      </w:r>
      <w:r w:rsidR="0032766E">
        <w:rPr>
          <w:rFonts w:asciiTheme="majorHAnsi" w:hAnsiTheme="majorHAnsi" w:cstheme="majorHAnsi"/>
        </w:rPr>
        <w:t xml:space="preserve"> Nei seguenti paragrafi a</w:t>
      </w:r>
      <w:r w:rsidRPr="00322B13">
        <w:rPr>
          <w:rFonts w:asciiTheme="majorHAnsi" w:hAnsiTheme="majorHAnsi" w:cstheme="majorHAnsi"/>
        </w:rPr>
        <w:t>ndiamo</w:t>
      </w:r>
      <w:r w:rsidR="0032766E">
        <w:rPr>
          <w:rFonts w:asciiTheme="majorHAnsi" w:hAnsiTheme="majorHAnsi" w:cstheme="majorHAnsi"/>
        </w:rPr>
        <w:t xml:space="preserve"> </w:t>
      </w:r>
      <w:r w:rsidRPr="00322B13">
        <w:rPr>
          <w:rFonts w:asciiTheme="majorHAnsi" w:hAnsiTheme="majorHAnsi" w:cstheme="majorHAnsi"/>
        </w:rPr>
        <w:t>ad analizzare i principali.</w:t>
      </w:r>
      <w:r w:rsidR="007F3F2F" w:rsidRPr="00322B13">
        <w:rPr>
          <w:rFonts w:asciiTheme="majorHAnsi" w:hAnsiTheme="majorHAnsi" w:cstheme="majorHAnsi"/>
        </w:rPr>
        <w:t xml:space="preserve"> </w:t>
      </w:r>
    </w:p>
    <w:p w14:paraId="787E8648" w14:textId="1862E777" w:rsidR="00F20264"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Interfaccia</w:t>
      </w:r>
    </w:p>
    <w:p w14:paraId="125E3F65" w14:textId="2692B7BE" w:rsidR="00F20264" w:rsidRPr="00322B13" w:rsidRDefault="0032766E" w:rsidP="008E6542">
      <w:pPr>
        <w:ind w:left="708"/>
        <w:jc w:val="both"/>
        <w:rPr>
          <w:rFonts w:asciiTheme="majorHAnsi" w:hAnsiTheme="majorHAnsi" w:cstheme="majorHAnsi"/>
        </w:rPr>
      </w:pPr>
      <w:r>
        <w:rPr>
          <w:rFonts w:asciiTheme="majorHAnsi" w:hAnsiTheme="majorHAnsi" w:cstheme="majorHAnsi"/>
        </w:rPr>
        <w:t xml:space="preserve">Innanzitutto vediamo che si sono alcune differenze pe quanto riguarda </w:t>
      </w:r>
      <w:r w:rsidR="00267FC7" w:rsidRPr="00322B13">
        <w:rPr>
          <w:rFonts w:asciiTheme="majorHAnsi" w:hAnsiTheme="majorHAnsi" w:cstheme="majorHAnsi"/>
        </w:rPr>
        <w:t>l</w:t>
      </w:r>
      <w:r w:rsidR="00F20264" w:rsidRPr="00322B13">
        <w:rPr>
          <w:rFonts w:asciiTheme="majorHAnsi" w:hAnsiTheme="majorHAnsi" w:cstheme="majorHAnsi"/>
        </w:rPr>
        <w:t>’interfaccia</w:t>
      </w:r>
      <w:r w:rsidR="007F3F2F" w:rsidRPr="00322B13">
        <w:rPr>
          <w:rFonts w:asciiTheme="majorHAnsi" w:hAnsiTheme="majorHAnsi" w:cstheme="majorHAnsi"/>
        </w:rPr>
        <w:t xml:space="preserve"> grafica</w:t>
      </w:r>
      <w:r>
        <w:rPr>
          <w:rFonts w:asciiTheme="majorHAnsi" w:hAnsiTheme="majorHAnsi" w:cstheme="majorHAnsi"/>
        </w:rPr>
        <w:t>.</w:t>
      </w:r>
    </w:p>
    <w:p w14:paraId="1108C33F" w14:textId="0AD12DD5" w:rsidR="001F2D79" w:rsidRPr="00322B13" w:rsidRDefault="002B7A23" w:rsidP="008E6542">
      <w:pPr>
        <w:ind w:left="708"/>
        <w:jc w:val="both"/>
        <w:rPr>
          <w:rFonts w:asciiTheme="majorHAnsi" w:hAnsiTheme="majorHAnsi" w:cstheme="majorHAnsi"/>
        </w:rPr>
      </w:pPr>
      <w:r w:rsidRPr="00322B13">
        <w:rPr>
          <w:rFonts w:asciiTheme="majorHAnsi" w:hAnsiTheme="majorHAnsi" w:cstheme="majorHAnsi"/>
        </w:rPr>
        <w:lastRenderedPageBreak/>
        <w:drawing>
          <wp:anchor distT="0" distB="0" distL="114300" distR="114300" simplePos="0" relativeHeight="251664384" behindDoc="0" locked="0" layoutInCell="1" allowOverlap="1" wp14:anchorId="0CCDBFBE" wp14:editId="42E13BCA">
            <wp:simplePos x="0" y="0"/>
            <wp:positionH relativeFrom="margin">
              <wp:posOffset>4985385</wp:posOffset>
            </wp:positionH>
            <wp:positionV relativeFrom="paragraph">
              <wp:posOffset>0</wp:posOffset>
            </wp:positionV>
            <wp:extent cx="1143635" cy="2032635"/>
            <wp:effectExtent l="0" t="0" r="0" b="571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4363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2B13">
        <w:rPr>
          <w:rFonts w:asciiTheme="majorHAnsi" w:hAnsiTheme="majorHAnsi" w:cstheme="majorHAnsi"/>
        </w:rPr>
        <w:drawing>
          <wp:anchor distT="0" distB="0" distL="114300" distR="114300" simplePos="0" relativeHeight="251663360" behindDoc="0" locked="0" layoutInCell="1" allowOverlap="1" wp14:anchorId="4F1ACDD7" wp14:editId="04D3382C">
            <wp:simplePos x="0" y="0"/>
            <wp:positionH relativeFrom="margin">
              <wp:posOffset>3829685</wp:posOffset>
            </wp:positionH>
            <wp:positionV relativeFrom="paragraph">
              <wp:posOffset>8255</wp:posOffset>
            </wp:positionV>
            <wp:extent cx="1127125" cy="2049780"/>
            <wp:effectExtent l="0" t="0" r="0" b="762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7125" cy="204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F2F" w:rsidRPr="00322B13">
        <w:rPr>
          <w:rFonts w:asciiTheme="majorHAnsi" w:hAnsiTheme="majorHAnsi" w:cstheme="majorHAnsi"/>
        </w:rPr>
        <w:t>Nalla Figura 2</w:t>
      </w:r>
      <w:r>
        <w:rPr>
          <w:rFonts w:asciiTheme="majorHAnsi" w:hAnsiTheme="majorHAnsi" w:cstheme="majorHAnsi"/>
        </w:rPr>
        <w:t>a</w:t>
      </w:r>
      <w:r w:rsidR="007F3F2F" w:rsidRPr="00322B13">
        <w:rPr>
          <w:rFonts w:asciiTheme="majorHAnsi" w:hAnsiTheme="majorHAnsi" w:cstheme="majorHAnsi"/>
        </w:rPr>
        <w:t xml:space="preserve"> si può vedere l’UI(user-interface) della varsione standard dell’applicazione di Maps, mentre nella Figura </w:t>
      </w:r>
      <w:r>
        <w:rPr>
          <w:rFonts w:asciiTheme="majorHAnsi" w:hAnsiTheme="majorHAnsi" w:cstheme="majorHAnsi"/>
        </w:rPr>
        <w:t>2b</w:t>
      </w:r>
      <w:r w:rsidR="007F3F2F" w:rsidRPr="00322B13">
        <w:rPr>
          <w:rFonts w:asciiTheme="majorHAnsi" w:hAnsiTheme="majorHAnsi" w:cstheme="majorHAnsi"/>
        </w:rPr>
        <w:t xml:space="preserve"> si può vedere quella della verione Go.</w:t>
      </w:r>
    </w:p>
    <w:p w14:paraId="6B894627" w14:textId="6D926889" w:rsidR="00AB784B" w:rsidRPr="00322B13" w:rsidRDefault="007F3F2F" w:rsidP="008E6542">
      <w:pPr>
        <w:ind w:left="708"/>
        <w:jc w:val="both"/>
        <w:rPr>
          <w:rFonts w:asciiTheme="majorHAnsi" w:hAnsiTheme="majorHAnsi" w:cstheme="majorHAnsi"/>
        </w:rPr>
      </w:pPr>
      <w:r w:rsidRPr="00322B13">
        <w:rPr>
          <w:rFonts w:asciiTheme="majorHAnsi" w:hAnsiTheme="majorHAnsi" w:cstheme="majorHAnsi"/>
        </w:rPr>
        <w:t>Le prima differenza che salta all’occhio è che la</w:t>
      </w:r>
      <w:r w:rsidR="002B7A23">
        <w:rPr>
          <w:rFonts w:asciiTheme="majorHAnsi" w:hAnsiTheme="majorHAnsi" w:cstheme="majorHAnsi"/>
        </w:rPr>
        <w:t xml:space="preserve"> </w:t>
      </w:r>
      <w:r w:rsidR="00AB784B" w:rsidRPr="00322B13">
        <w:rPr>
          <w:rFonts w:asciiTheme="majorHAnsi" w:hAnsiTheme="majorHAnsi" w:cstheme="majorHAnsi"/>
        </w:rPr>
        <w:t xml:space="preserve">schermata iniziale di Maps Go è molto più </w:t>
      </w:r>
      <w:r w:rsidR="002B7A23">
        <w:rPr>
          <w:rFonts w:asciiTheme="majorHAnsi" w:hAnsiTheme="majorHAnsi" w:cstheme="majorHAnsi"/>
        </w:rPr>
        <w:t>“</w:t>
      </w:r>
      <w:r w:rsidR="00AB784B" w:rsidRPr="00322B13">
        <w:rPr>
          <w:rFonts w:asciiTheme="majorHAnsi" w:hAnsiTheme="majorHAnsi" w:cstheme="majorHAnsi"/>
        </w:rPr>
        <w:t>scarna</w:t>
      </w:r>
      <w:r w:rsidR="002B7A23">
        <w:rPr>
          <w:rFonts w:asciiTheme="majorHAnsi" w:hAnsiTheme="majorHAnsi" w:cstheme="majorHAnsi"/>
        </w:rPr>
        <w:t>”</w:t>
      </w:r>
      <w:r w:rsidR="00AB784B" w:rsidRPr="00322B13">
        <w:rPr>
          <w:rFonts w:asciiTheme="majorHAnsi" w:hAnsiTheme="majorHAnsi" w:cstheme="majorHAnsi"/>
        </w:rPr>
        <w:t xml:space="preserve"> della sorella versione</w:t>
      </w:r>
      <w:r w:rsidRPr="00322B13">
        <w:rPr>
          <w:rFonts w:asciiTheme="majorHAnsi" w:hAnsiTheme="majorHAnsi" w:cstheme="majorHAnsi"/>
        </w:rPr>
        <w:t xml:space="preserve"> </w:t>
      </w:r>
      <w:r w:rsidR="00AB784B" w:rsidRPr="00322B13">
        <w:rPr>
          <w:rFonts w:asciiTheme="majorHAnsi" w:hAnsiTheme="majorHAnsi" w:cstheme="majorHAnsi"/>
        </w:rPr>
        <w:t>standard.</w:t>
      </w:r>
    </w:p>
    <w:p w14:paraId="531FBAAC" w14:textId="0667F94A" w:rsidR="007F3F2F" w:rsidRPr="00322B13" w:rsidRDefault="002B7A23" w:rsidP="008E6542">
      <w:pPr>
        <w:ind w:left="708"/>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8480" behindDoc="0" locked="0" layoutInCell="1" allowOverlap="1" wp14:anchorId="6F03F88C" wp14:editId="1B448A0B">
                <wp:simplePos x="0" y="0"/>
                <wp:positionH relativeFrom="margin">
                  <wp:posOffset>3859530</wp:posOffset>
                </wp:positionH>
                <wp:positionV relativeFrom="paragraph">
                  <wp:posOffset>826770</wp:posOffset>
                </wp:positionV>
                <wp:extent cx="1095375" cy="160020"/>
                <wp:effectExtent l="0" t="0" r="9525" b="0"/>
                <wp:wrapSquare wrapText="bothSides"/>
                <wp:docPr id="9" name="Casella di testo 9"/>
                <wp:cNvGraphicFramePr/>
                <a:graphic xmlns:a="http://schemas.openxmlformats.org/drawingml/2006/main">
                  <a:graphicData uri="http://schemas.microsoft.com/office/word/2010/wordprocessingShape">
                    <wps:wsp>
                      <wps:cNvSpPr txBox="1"/>
                      <wps:spPr>
                        <a:xfrm>
                          <a:off x="0" y="0"/>
                          <a:ext cx="1095375" cy="160020"/>
                        </a:xfrm>
                        <a:prstGeom prst="rect">
                          <a:avLst/>
                        </a:prstGeom>
                        <a:solidFill>
                          <a:prstClr val="white"/>
                        </a:solidFill>
                        <a:ln>
                          <a:noFill/>
                        </a:ln>
                      </wps:spPr>
                      <wps:txbx>
                        <w:txbxContent>
                          <w:p w14:paraId="6414EF21" w14:textId="06F522E7" w:rsidR="006D31F1" w:rsidRPr="00597D9C" w:rsidRDefault="006D31F1" w:rsidP="00E51758">
                            <w:pPr>
                              <w:pStyle w:val="Didascalia"/>
                              <w:jc w:val="center"/>
                              <w:rPr>
                                <w:rFonts w:asciiTheme="majorHAnsi" w:hAnsiTheme="majorHAnsi" w:cstheme="majorHAnsi"/>
                              </w:rPr>
                            </w:pPr>
                            <w:r>
                              <w:t>Figura 2</w:t>
                            </w:r>
                            <w:r w:rsidR="002B7A23">
                              <w:t>a</w:t>
                            </w:r>
                            <w:r>
                              <w:t>-Maps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3F88C" id="Casella di testo 9" o:spid="_x0000_s1027" type="#_x0000_t202" style="position:absolute;left:0;text-align:left;margin-left:303.9pt;margin-top:65.1pt;width:86.25pt;height:12.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" stroked="f">
                <v:textbox inset="0,0,0,0">
                  <w:txbxContent>
                    <w:p w14:paraId="6414EF21" w14:textId="06F522E7" w:rsidR="006D31F1" w:rsidRPr="00597D9C" w:rsidRDefault="006D31F1" w:rsidP="00E51758">
                      <w:pPr>
                        <w:pStyle w:val="Didascalia"/>
                        <w:jc w:val="center"/>
                        <w:rPr>
                          <w:rFonts w:asciiTheme="majorHAnsi" w:hAnsiTheme="majorHAnsi" w:cstheme="majorHAnsi"/>
                        </w:rPr>
                      </w:pPr>
                      <w:r>
                        <w:t>Figura 2</w:t>
                      </w:r>
                      <w:r w:rsidR="002B7A23">
                        <w:t>a</w:t>
                      </w:r>
                      <w:r>
                        <w:t>-Maps Home</w:t>
                      </w:r>
                    </w:p>
                  </w:txbxContent>
                </v:textbox>
                <w10:wrap type="square" anchorx="margin"/>
              </v:shape>
            </w:pict>
          </mc:Fallback>
        </mc:AlternateContent>
      </w:r>
      <w:r w:rsidR="00AD2A96" w:rsidRPr="00322B13">
        <w:rPr>
          <w:rFonts w:asciiTheme="majorHAnsi" w:hAnsiTheme="majorHAnsi" w:cstheme="majorHAnsi"/>
        </w:rPr>
        <mc:AlternateContent>
          <mc:Choice Requires="wps">
            <w:drawing>
              <wp:anchor distT="0" distB="0" distL="114300" distR="114300" simplePos="0" relativeHeight="251670528" behindDoc="0" locked="0" layoutInCell="1" allowOverlap="1" wp14:anchorId="4578B599" wp14:editId="5266744E">
                <wp:simplePos x="0" y="0"/>
                <wp:positionH relativeFrom="margin">
                  <wp:posOffset>4961255</wp:posOffset>
                </wp:positionH>
                <wp:positionV relativeFrom="paragraph">
                  <wp:posOffset>801370</wp:posOffset>
                </wp:positionV>
                <wp:extent cx="1149985" cy="160020"/>
                <wp:effectExtent l="0" t="0" r="0" b="0"/>
                <wp:wrapSquare wrapText="bothSides"/>
                <wp:docPr id="10" name="Casella di testo 10"/>
                <wp:cNvGraphicFramePr/>
                <a:graphic xmlns:a="http://schemas.openxmlformats.org/drawingml/2006/main">
                  <a:graphicData uri="http://schemas.microsoft.com/office/word/2010/wordprocessingShape">
                    <wps:wsp>
                      <wps:cNvSpPr txBox="1"/>
                      <wps:spPr>
                        <a:xfrm>
                          <a:off x="0" y="0"/>
                          <a:ext cx="1149985" cy="160020"/>
                        </a:xfrm>
                        <a:prstGeom prst="rect">
                          <a:avLst/>
                        </a:prstGeom>
                        <a:solidFill>
                          <a:prstClr val="white"/>
                        </a:solidFill>
                        <a:ln>
                          <a:noFill/>
                        </a:ln>
                      </wps:spPr>
                      <wps:txbx>
                        <w:txbxContent>
                          <w:p w14:paraId="2610B135" w14:textId="4E884303" w:rsidR="006D31F1" w:rsidRPr="009F255C" w:rsidRDefault="006D31F1" w:rsidP="00792DAE">
                            <w:pPr>
                              <w:pStyle w:val="Didascalia"/>
                              <w:jc w:val="center"/>
                              <w:rPr>
                                <w:rFonts w:asciiTheme="majorHAnsi" w:hAnsiTheme="majorHAnsi" w:cstheme="majorHAnsi"/>
                              </w:rPr>
                            </w:pPr>
                            <w:r>
                              <w:t xml:space="preserve">Figura </w:t>
                            </w:r>
                            <w:r w:rsidR="003A6109">
                              <w:t>2</w:t>
                            </w:r>
                            <w:r w:rsidR="002B7A23">
                              <w:t>b</w:t>
                            </w:r>
                            <w:r>
                              <w:t>-Maps Go Home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78B599" id="Casella di testo 10" o:spid="_x0000_s1028" type="#_x0000_t202" style="position:absolute;left:0;text-align:left;margin-left:390.65pt;margin-top:63.1pt;width:90.55pt;height:12.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" stroked="f">
                <v:textbox inset="0,0,0,0">
                  <w:txbxContent>
                    <w:p w14:paraId="2610B135" w14:textId="4E884303" w:rsidR="006D31F1" w:rsidRPr="009F255C" w:rsidRDefault="006D31F1" w:rsidP="00792DAE">
                      <w:pPr>
                        <w:pStyle w:val="Didascalia"/>
                        <w:jc w:val="center"/>
                        <w:rPr>
                          <w:rFonts w:asciiTheme="majorHAnsi" w:hAnsiTheme="majorHAnsi" w:cstheme="majorHAnsi"/>
                        </w:rPr>
                      </w:pPr>
                      <w:r>
                        <w:t xml:space="preserve">Figura </w:t>
                      </w:r>
                      <w:r w:rsidR="003A6109">
                        <w:t>2</w:t>
                      </w:r>
                      <w:r w:rsidR="002B7A23">
                        <w:t>b</w:t>
                      </w:r>
                      <w:r>
                        <w:t>-Maps Go Home</w:t>
                      </w:r>
                    </w:p>
                  </w:txbxContent>
                </v:textbox>
                <w10:wrap type="square" anchorx="margin"/>
              </v:shape>
            </w:pict>
          </mc:Fallback>
        </mc:AlternateContent>
      </w:r>
      <w:r w:rsidR="00AB784B" w:rsidRPr="00322B13">
        <w:rPr>
          <w:rFonts w:asciiTheme="majorHAnsi" w:hAnsiTheme="majorHAnsi" w:cstheme="majorHAnsi"/>
        </w:rPr>
        <w:t xml:space="preserve">Infatti </w:t>
      </w:r>
      <w:r w:rsidRPr="00322B13">
        <w:rPr>
          <w:rFonts w:asciiTheme="majorHAnsi" w:hAnsiTheme="majorHAnsi" w:cstheme="majorHAnsi"/>
        </w:rPr>
        <w:t xml:space="preserve">nella versione Go </w:t>
      </w:r>
      <w:r>
        <w:rPr>
          <w:rFonts w:asciiTheme="majorHAnsi" w:hAnsiTheme="majorHAnsi" w:cstheme="majorHAnsi"/>
        </w:rPr>
        <w:t xml:space="preserve"> </w:t>
      </w:r>
      <w:r w:rsidR="00AB784B" w:rsidRPr="00322B13">
        <w:rPr>
          <w:rFonts w:asciiTheme="majorHAnsi" w:hAnsiTheme="majorHAnsi" w:cstheme="majorHAnsi"/>
        </w:rPr>
        <w:t xml:space="preserve">la </w:t>
      </w:r>
      <w:r w:rsidR="007F3F2F" w:rsidRPr="00322B13">
        <w:rPr>
          <w:rFonts w:asciiTheme="majorHAnsi" w:hAnsiTheme="majorHAnsi" w:cstheme="majorHAnsi"/>
        </w:rPr>
        <w:t>Navigation Bar (la barra di navigazione in basso nello schermo) della versione standard non appare</w:t>
      </w:r>
      <w:r w:rsidR="00AB784B" w:rsidRPr="00322B13">
        <w:rPr>
          <w:rFonts w:asciiTheme="majorHAnsi" w:hAnsiTheme="majorHAnsi" w:cstheme="majorHAnsi"/>
        </w:rPr>
        <w:t>, l’effetto traslucido della barra in alto</w:t>
      </w:r>
      <w:r>
        <w:rPr>
          <w:rFonts w:asciiTheme="majorHAnsi" w:hAnsiTheme="majorHAnsi" w:cstheme="majorHAnsi"/>
        </w:rPr>
        <w:t xml:space="preserve"> non c’è</w:t>
      </w:r>
      <w:r w:rsidR="00AB784B" w:rsidRPr="00322B13">
        <w:rPr>
          <w:rFonts w:asciiTheme="majorHAnsi" w:hAnsiTheme="majorHAnsi" w:cstheme="majorHAnsi"/>
        </w:rPr>
        <w:t>, non ci sono le shortcut sotto la barra di ricerc</w:t>
      </w:r>
      <w:r>
        <w:rPr>
          <w:rFonts w:asciiTheme="majorHAnsi" w:hAnsiTheme="majorHAnsi" w:cstheme="majorHAnsi"/>
        </w:rPr>
        <w:t>a</w:t>
      </w:r>
      <w:r w:rsidR="00E51758" w:rsidRPr="00322B13">
        <w:rPr>
          <w:rFonts w:asciiTheme="majorHAnsi" w:hAnsiTheme="majorHAnsi" w:cstheme="majorHAnsi"/>
        </w:rPr>
        <w:t xml:space="preserve"> che permettono di ce</w:t>
      </w:r>
      <w:r w:rsidR="003275D7" w:rsidRPr="00322B13">
        <w:rPr>
          <w:rFonts w:asciiTheme="majorHAnsi" w:hAnsiTheme="majorHAnsi" w:cstheme="majorHAnsi"/>
        </w:rPr>
        <w:t>r</w:t>
      </w:r>
      <w:r w:rsidR="00E51758" w:rsidRPr="00322B13">
        <w:rPr>
          <w:rFonts w:asciiTheme="majorHAnsi" w:hAnsiTheme="majorHAnsi" w:cstheme="majorHAnsi"/>
        </w:rPr>
        <w:t xml:space="preserve">care </w:t>
      </w:r>
      <w:r w:rsidR="003275D7" w:rsidRPr="00322B13">
        <w:rPr>
          <w:rFonts w:asciiTheme="majorHAnsi" w:hAnsiTheme="majorHAnsi" w:cstheme="majorHAnsi"/>
        </w:rPr>
        <w:t>“</w:t>
      </w:r>
      <w:r w:rsidR="00E51758" w:rsidRPr="00322B13">
        <w:rPr>
          <w:rFonts w:asciiTheme="majorHAnsi" w:hAnsiTheme="majorHAnsi" w:cstheme="majorHAnsi"/>
        </w:rPr>
        <w:t>cose utili</w:t>
      </w:r>
      <w:r w:rsidR="003275D7" w:rsidRPr="00322B13">
        <w:rPr>
          <w:rFonts w:asciiTheme="majorHAnsi" w:hAnsiTheme="majorHAnsi" w:cstheme="majorHAnsi"/>
        </w:rPr>
        <w:t>”</w:t>
      </w:r>
      <w:r w:rsidR="00E51758" w:rsidRPr="00322B13">
        <w:rPr>
          <w:rFonts w:asciiTheme="majorHAnsi" w:hAnsiTheme="majorHAnsi" w:cstheme="majorHAnsi"/>
        </w:rPr>
        <w:t xml:space="preserve"> mentre si è in viaggio,</w:t>
      </w:r>
      <w:r w:rsidR="001B3D8F" w:rsidRPr="00322B13">
        <w:rPr>
          <w:rFonts w:asciiTheme="majorHAnsi" w:hAnsiTheme="majorHAnsi" w:cstheme="majorHAnsi"/>
        </w:rPr>
        <w:t xml:space="preserve"> e altro</w:t>
      </w:r>
      <w:r>
        <w:rPr>
          <w:rFonts w:asciiTheme="majorHAnsi" w:hAnsiTheme="majorHAnsi" w:cstheme="majorHAnsi"/>
        </w:rPr>
        <w:t xml:space="preserve"> ancora</w:t>
      </w:r>
      <w:r w:rsidR="001B3D8F" w:rsidRPr="00322B13">
        <w:rPr>
          <w:rFonts w:asciiTheme="majorHAnsi" w:hAnsiTheme="majorHAnsi" w:cstheme="majorHAnsi"/>
        </w:rPr>
        <w:t>.</w:t>
      </w:r>
    </w:p>
    <w:p w14:paraId="5B61F584" w14:textId="0E378655" w:rsidR="00267FC7" w:rsidRPr="00322B13" w:rsidRDefault="00267FC7" w:rsidP="008E6542">
      <w:pPr>
        <w:ind w:left="708"/>
        <w:jc w:val="both"/>
        <w:rPr>
          <w:rFonts w:asciiTheme="majorHAnsi" w:hAnsiTheme="majorHAnsi" w:cstheme="majorHAnsi"/>
        </w:rPr>
      </w:pPr>
      <w:r w:rsidRPr="00322B13">
        <w:rPr>
          <w:rFonts w:asciiTheme="majorHAnsi" w:hAnsiTheme="majorHAnsi" w:cstheme="majorHAnsi"/>
        </w:rPr>
        <w:t>Altra differenza, un po’ più “nascosta”,</w:t>
      </w:r>
      <w:r w:rsidR="00E51758" w:rsidRPr="00322B13">
        <w:rPr>
          <w:rFonts w:asciiTheme="majorHAnsi" w:hAnsiTheme="majorHAnsi" w:cstheme="majorHAnsi"/>
        </w:rPr>
        <w:t xml:space="preserve"> ma molto importante</w:t>
      </w:r>
      <w:r w:rsidRPr="00322B13">
        <w:rPr>
          <w:rFonts w:asciiTheme="majorHAnsi" w:hAnsiTheme="majorHAnsi" w:cstheme="majorHAnsi"/>
        </w:rPr>
        <w:t xml:space="preserve"> è la possibilità di fare ricerche </w:t>
      </w:r>
      <w:r w:rsidR="002B7A23">
        <w:rPr>
          <w:rFonts w:asciiTheme="majorHAnsi" w:hAnsiTheme="majorHAnsi" w:cstheme="majorHAnsi"/>
        </w:rPr>
        <w:t>con la propria</w:t>
      </w:r>
      <w:r w:rsidRPr="00322B13">
        <w:rPr>
          <w:rFonts w:asciiTheme="majorHAnsi" w:hAnsiTheme="majorHAnsi" w:cstheme="majorHAnsi"/>
        </w:rPr>
        <w:t xml:space="preserve"> voce</w:t>
      </w:r>
      <w:r w:rsidR="002B7A23">
        <w:rPr>
          <w:rFonts w:asciiTheme="majorHAnsi" w:hAnsiTheme="majorHAnsi" w:cstheme="majorHAnsi"/>
        </w:rPr>
        <w:t>;</w:t>
      </w:r>
      <w:r w:rsidRPr="00322B13">
        <w:rPr>
          <w:rFonts w:asciiTheme="majorHAnsi" w:hAnsiTheme="majorHAnsi" w:cstheme="majorHAnsi"/>
        </w:rPr>
        <w:t xml:space="preserve"> feature presente solo nella versione standard.</w:t>
      </w:r>
    </w:p>
    <w:p w14:paraId="26E50616" w14:textId="4FE50B70" w:rsidR="00AD2A96" w:rsidRPr="00322B13" w:rsidRDefault="00D75C92" w:rsidP="001B586E">
      <w:pPr>
        <w:pStyle w:val="Titolo4"/>
        <w:numPr>
          <w:ilvl w:val="3"/>
          <w:numId w:val="7"/>
        </w:numPr>
        <w:jc w:val="both"/>
        <w:rPr>
          <w:rFonts w:cstheme="majorHAnsi"/>
          <w:b/>
          <w:bCs/>
          <w:i w:val="0"/>
          <w:iCs w:val="0"/>
        </w:rPr>
      </w:pPr>
      <w:r w:rsidRPr="00322B13">
        <w:rPr>
          <w:rFonts w:cstheme="majorHAnsi"/>
          <w:b/>
          <w:bCs/>
          <w:i w:val="0"/>
          <w:iCs w:val="0"/>
        </w:rPr>
        <w:t>Navigazione</w:t>
      </w:r>
    </w:p>
    <w:p w14:paraId="0A9E2FC0" w14:textId="3469AB11" w:rsidR="00AD2A96" w:rsidRPr="00322B13" w:rsidRDefault="00D75C92" w:rsidP="008E6542">
      <w:pPr>
        <w:ind w:left="708"/>
        <w:jc w:val="both"/>
        <w:rPr>
          <w:rFonts w:asciiTheme="majorHAnsi" w:hAnsiTheme="majorHAnsi" w:cstheme="majorHAnsi"/>
          <w:i/>
          <w:iCs/>
        </w:rPr>
      </w:pPr>
      <w:r w:rsidRPr="00322B13">
        <w:rPr>
          <w:rFonts w:asciiTheme="majorHAnsi" w:hAnsiTheme="majorHAnsi" w:cstheme="majorHAnsi"/>
        </w:rPr>
        <mc:AlternateContent>
          <mc:Choice Requires="wps">
            <w:drawing>
              <wp:anchor distT="0" distB="0" distL="114300" distR="114300" simplePos="0" relativeHeight="251673600" behindDoc="0" locked="0" layoutInCell="1" allowOverlap="1" wp14:anchorId="4FCA53C3" wp14:editId="43756412">
                <wp:simplePos x="0" y="0"/>
                <wp:positionH relativeFrom="column">
                  <wp:posOffset>474073</wp:posOffset>
                </wp:positionH>
                <wp:positionV relativeFrom="paragraph">
                  <wp:posOffset>685709</wp:posOffset>
                </wp:positionV>
                <wp:extent cx="1783080" cy="167640"/>
                <wp:effectExtent l="0" t="0" r="7620" b="3810"/>
                <wp:wrapSquare wrapText="bothSides"/>
                <wp:docPr id="6" name="Casella di testo 6"/>
                <wp:cNvGraphicFramePr/>
                <a:graphic xmlns:a="http://schemas.openxmlformats.org/drawingml/2006/main">
                  <a:graphicData uri="http://schemas.microsoft.com/office/word/2010/wordprocessingShape">
                    <wps:wsp>
                      <wps:cNvSpPr txBox="1"/>
                      <wps:spPr>
                        <a:xfrm>
                          <a:off x="0" y="0"/>
                          <a:ext cx="1783080" cy="167640"/>
                        </a:xfrm>
                        <a:prstGeom prst="rect">
                          <a:avLst/>
                        </a:prstGeom>
                        <a:solidFill>
                          <a:prstClr val="white"/>
                        </a:solidFill>
                        <a:ln>
                          <a:noFill/>
                        </a:ln>
                      </wps:spPr>
                      <wps:txbx>
                        <w:txbxContent>
                          <w:p w14:paraId="2ECDEAF7" w14:textId="0E96D286" w:rsidR="006D31F1" w:rsidRPr="0004107A" w:rsidRDefault="006D31F1" w:rsidP="009E2A1B">
                            <w:pPr>
                              <w:pStyle w:val="Didascalia"/>
                            </w:pPr>
                            <w:r>
                              <w:t xml:space="preserve">Figura </w:t>
                            </w:r>
                            <w:r w:rsidR="003A6109">
                              <w:t>3</w:t>
                            </w:r>
                            <w:r>
                              <w:t>-Navigatore per Maps 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A53C3" id="Casella di testo 6" o:spid="_x0000_s1029" type="#_x0000_t202" style="position:absolute;left:0;text-align:left;margin-left:37.35pt;margin-top:54pt;width:140.4pt;height:13.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" stroked="f">
                <v:textbox inset="0,0,0,0">
                  <w:txbxContent>
                    <w:p w14:paraId="2ECDEAF7" w14:textId="0E96D286" w:rsidR="006D31F1" w:rsidRPr="0004107A" w:rsidRDefault="006D31F1" w:rsidP="009E2A1B">
                      <w:pPr>
                        <w:pStyle w:val="Didascalia"/>
                      </w:pPr>
                      <w:r>
                        <w:t xml:space="preserve">Figura </w:t>
                      </w:r>
                      <w:r w:rsidR="003A6109">
                        <w:t>3</w:t>
                      </w:r>
                      <w:r>
                        <w:t>-Navigatore per Maps Go</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1552" behindDoc="0" locked="0" layoutInCell="1" allowOverlap="1" wp14:anchorId="364CB3DA" wp14:editId="57F54C12">
            <wp:simplePos x="0" y="0"/>
            <wp:positionH relativeFrom="margin">
              <wp:posOffset>293914</wp:posOffset>
            </wp:positionH>
            <wp:positionV relativeFrom="paragraph">
              <wp:posOffset>239395</wp:posOffset>
            </wp:positionV>
            <wp:extent cx="1943100" cy="469900"/>
            <wp:effectExtent l="0" t="0" r="0" b="635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43100" cy="46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D2A96" w:rsidRPr="00322B13">
        <w:rPr>
          <w:rFonts w:asciiTheme="majorHAnsi" w:hAnsiTheme="majorHAnsi" w:cstheme="majorHAnsi"/>
        </w:rPr>
        <w:t>Altra differenza veramente importante, è che la verisione Go NON permette la navigazione. Nel senso che se Google Maps, al suo interno ha incorporati dei provider per la navigazione, Go ne è sprovvisto. C’è comunque la possibilità di navigare nella versione standard di Maps… in che modo? C’è la necessit</w:t>
      </w:r>
      <w:r w:rsidR="00C87034">
        <w:rPr>
          <w:rFonts w:asciiTheme="majorHAnsi" w:hAnsiTheme="majorHAnsi" w:cstheme="majorHAnsi"/>
        </w:rPr>
        <w:t>à</w:t>
      </w:r>
      <w:r w:rsidR="00AD2A96" w:rsidRPr="00322B13">
        <w:rPr>
          <w:rFonts w:asciiTheme="majorHAnsi" w:hAnsiTheme="majorHAnsi" w:cstheme="majorHAnsi"/>
        </w:rPr>
        <w:t xml:space="preserve"> di scaricarsi dal Play Store un’app apposita chiamata (nello store italiano): </w:t>
      </w:r>
      <w:r w:rsidR="00AD2A96" w:rsidRPr="00322B13">
        <w:rPr>
          <w:rFonts w:asciiTheme="majorHAnsi" w:hAnsiTheme="majorHAnsi" w:cstheme="majorHAnsi"/>
          <w:i/>
          <w:iCs/>
        </w:rPr>
        <w:t>Navigatore per Google Maps Go</w:t>
      </w:r>
      <w:r w:rsidR="009E2A1B" w:rsidRPr="00322B13">
        <w:rPr>
          <w:rFonts w:asciiTheme="majorHAnsi" w:hAnsiTheme="majorHAnsi" w:cstheme="majorHAnsi"/>
          <w:i/>
          <w:iCs/>
        </w:rPr>
        <w:t xml:space="preserve"> </w:t>
      </w:r>
      <w:r w:rsidR="009E2A1B" w:rsidRPr="00322B13">
        <w:rPr>
          <w:rFonts w:asciiTheme="majorHAnsi" w:hAnsiTheme="majorHAnsi" w:cstheme="majorHAnsi"/>
        </w:rPr>
        <w:t xml:space="preserve">[Figura </w:t>
      </w:r>
      <w:r w:rsidR="00C87034">
        <w:rPr>
          <w:rFonts w:asciiTheme="majorHAnsi" w:hAnsiTheme="majorHAnsi" w:cstheme="majorHAnsi"/>
        </w:rPr>
        <w:t>3</w:t>
      </w:r>
      <w:r w:rsidR="009E2A1B" w:rsidRPr="00322B13">
        <w:rPr>
          <w:rFonts w:asciiTheme="majorHAnsi" w:hAnsiTheme="majorHAnsi" w:cstheme="majorHAnsi"/>
        </w:rPr>
        <w:t>]</w:t>
      </w:r>
      <w:r w:rsidR="00AD2A96" w:rsidRPr="00322B13">
        <w:rPr>
          <w:rFonts w:asciiTheme="majorHAnsi" w:hAnsiTheme="majorHAnsi" w:cstheme="majorHAnsi"/>
          <w:i/>
          <w:iCs/>
        </w:rPr>
        <w:t>.</w:t>
      </w:r>
    </w:p>
    <w:p w14:paraId="2AD7C427" w14:textId="3B546F67" w:rsidR="009E2A1B" w:rsidRPr="00322B13" w:rsidRDefault="00D75C92" w:rsidP="001B586E">
      <w:pPr>
        <w:pStyle w:val="Titolo4"/>
        <w:numPr>
          <w:ilvl w:val="3"/>
          <w:numId w:val="7"/>
        </w:numPr>
        <w:jc w:val="both"/>
        <w:rPr>
          <w:rFonts w:cstheme="majorHAnsi"/>
          <w:i w:val="0"/>
          <w:iCs w:val="0"/>
        </w:rPr>
      </w:pPr>
      <w:r w:rsidRPr="00322B13">
        <w:rPr>
          <w:rFonts w:cstheme="majorHAnsi"/>
          <w:b/>
          <w:bCs/>
          <w:i w:val="0"/>
          <w:iCs w:val="0"/>
        </w:rPr>
        <w:t>Informazioni sui luoghi</w:t>
      </w:r>
    </w:p>
    <w:p w14:paraId="7A20CA25" w14:textId="74E37FF2" w:rsidR="009E2A1B" w:rsidRPr="00322B13" w:rsidRDefault="00D477E7" w:rsidP="00D75C92">
      <w:pPr>
        <w:ind w:left="708"/>
        <w:jc w:val="both"/>
        <w:rPr>
          <w:rFonts w:asciiTheme="majorHAnsi" w:hAnsiTheme="majorHAnsi" w:cstheme="majorHAnsi"/>
        </w:rPr>
      </w:pPr>
      <w:r w:rsidRPr="00322B13">
        <w:rPr>
          <w:rFonts w:asciiTheme="majorHAnsi" w:hAnsiTheme="majorHAnsi" w:cstheme="majorHAnsi"/>
        </w:rPr>
        <w:t>Quando andiamo in cerca di un’attività in particolare, come può essere un ristorante, bar, sala giochi, Google Maps ci fornisce tutte le informazioni necessarie per capire se “ha senso” andare in quel determinato posto o preferirne un altro. Le informazioni più comuni che si trovano so</w:t>
      </w:r>
      <w:r w:rsidR="00C87034">
        <w:rPr>
          <w:rFonts w:asciiTheme="majorHAnsi" w:hAnsiTheme="majorHAnsi" w:cstheme="majorHAnsi"/>
        </w:rPr>
        <w:t>n</w:t>
      </w:r>
      <w:r w:rsidRPr="00322B13">
        <w:rPr>
          <w:rFonts w:asciiTheme="majorHAnsi" w:hAnsiTheme="majorHAnsi" w:cstheme="majorHAnsi"/>
        </w:rPr>
        <w:t xml:space="preserve">o: </w:t>
      </w:r>
    </w:p>
    <w:p w14:paraId="08FA3A0E" w14:textId="2A3F4C3A"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La valutazione</w:t>
      </w:r>
      <w:r w:rsidR="00C87034">
        <w:rPr>
          <w:rFonts w:asciiTheme="majorHAnsi" w:hAnsiTheme="majorHAnsi" w:cstheme="majorHAnsi"/>
        </w:rPr>
        <w:t xml:space="preserve"> del locale</w:t>
      </w:r>
    </w:p>
    <w:p w14:paraId="0511F4EC" w14:textId="3C6D3B3D"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Gli orari di apertura/chiusura</w:t>
      </w:r>
    </w:p>
    <w:p w14:paraId="45866099" w14:textId="4C498B0E"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I livelli di prezzo</w:t>
      </w:r>
    </w:p>
    <w:p w14:paraId="3C687320" w14:textId="595C1573"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 xml:space="preserve">L’indirizzo </w:t>
      </w:r>
    </w:p>
    <w:p w14:paraId="63ED774A" w14:textId="5EE08771" w:rsidR="00D477E7" w:rsidRPr="00322B13" w:rsidRDefault="00D477E7" w:rsidP="001B586E">
      <w:pPr>
        <w:pStyle w:val="Paragrafoelenco"/>
        <w:numPr>
          <w:ilvl w:val="0"/>
          <w:numId w:val="8"/>
        </w:numPr>
        <w:ind w:left="1080"/>
        <w:jc w:val="both"/>
        <w:rPr>
          <w:rFonts w:asciiTheme="majorHAnsi" w:hAnsiTheme="majorHAnsi" w:cstheme="majorHAnsi"/>
        </w:rPr>
      </w:pPr>
      <w:r w:rsidRPr="00322B13">
        <w:rPr>
          <w:rFonts w:asciiTheme="majorHAnsi" w:hAnsiTheme="majorHAnsi" w:cstheme="majorHAnsi"/>
        </w:rPr>
        <w:t>Etc…</w:t>
      </w:r>
    </w:p>
    <w:p w14:paraId="20AABB51" w14:textId="48F25BE1" w:rsidR="00D477E7" w:rsidRPr="00322B13" w:rsidRDefault="00D477E7" w:rsidP="008E6542">
      <w:pPr>
        <w:ind w:left="720"/>
        <w:jc w:val="both"/>
        <w:rPr>
          <w:rFonts w:asciiTheme="majorHAnsi" w:hAnsiTheme="majorHAnsi" w:cstheme="majorHAnsi"/>
        </w:rPr>
      </w:pPr>
      <w:r w:rsidRPr="00322B13">
        <w:rPr>
          <w:rFonts w:asciiTheme="majorHAnsi" w:hAnsiTheme="majorHAnsi" w:cstheme="majorHAnsi"/>
        </w:rPr>
        <w:t>Tutte queste informazioni si possono trovare anche nella versione Go.</w:t>
      </w:r>
    </w:p>
    <w:p w14:paraId="0F97B987" w14:textId="607D0FC3" w:rsidR="00D477E7" w:rsidRPr="00322B13" w:rsidRDefault="00D75C92" w:rsidP="001B586E">
      <w:pPr>
        <w:pStyle w:val="Titolo2"/>
        <w:numPr>
          <w:ilvl w:val="1"/>
          <w:numId w:val="7"/>
        </w:numPr>
        <w:rPr>
          <w:rFonts w:cstheme="majorHAnsi"/>
          <w:i/>
          <w:iCs/>
        </w:rPr>
      </w:pPr>
      <w:bookmarkStart w:id="5" w:name="_Toc42682683"/>
      <w:r w:rsidRPr="00322B13">
        <w:rPr>
          <w:rFonts w:cstheme="majorHAnsi"/>
          <w:b/>
          <w:bCs/>
        </w:rPr>
        <w:t>Conclusioni</w:t>
      </w:r>
      <w:bookmarkEnd w:id="5"/>
    </w:p>
    <w:p w14:paraId="356932D7" w14:textId="4CC67C38" w:rsidR="00B157BF" w:rsidRPr="00322B13" w:rsidRDefault="00D477E7" w:rsidP="009D4359">
      <w:pPr>
        <w:ind w:left="360"/>
        <w:jc w:val="both"/>
        <w:rPr>
          <w:rFonts w:asciiTheme="majorHAnsi" w:hAnsiTheme="majorHAnsi" w:cstheme="majorHAnsi"/>
        </w:rPr>
      </w:pPr>
      <w:r w:rsidRPr="00322B13">
        <w:rPr>
          <w:rFonts w:asciiTheme="majorHAnsi" w:hAnsiTheme="majorHAnsi" w:cstheme="majorHAnsi"/>
        </w:rPr>
        <w:t>Abbiamo visto dove</w:t>
      </w:r>
      <w:r w:rsidR="00707D23" w:rsidRPr="00322B13">
        <w:rPr>
          <w:rFonts w:asciiTheme="majorHAnsi" w:hAnsiTheme="majorHAnsi" w:cstheme="majorHAnsi"/>
        </w:rPr>
        <w:t>, principalmente,</w:t>
      </w:r>
      <w:r w:rsidRPr="00322B13">
        <w:rPr>
          <w:rFonts w:asciiTheme="majorHAnsi" w:hAnsiTheme="majorHAnsi" w:cstheme="majorHAnsi"/>
        </w:rPr>
        <w:t xml:space="preserve"> un’applicazione in versione Go risparmia spazio e dove no. Sostanzialmente tutt</w:t>
      </w:r>
      <w:r w:rsidR="00507F7B">
        <w:rPr>
          <w:rFonts w:asciiTheme="majorHAnsi" w:hAnsiTheme="majorHAnsi" w:cstheme="majorHAnsi"/>
        </w:rPr>
        <w:t>e</w:t>
      </w:r>
      <w:r w:rsidRPr="00322B13">
        <w:rPr>
          <w:rFonts w:asciiTheme="majorHAnsi" w:hAnsiTheme="majorHAnsi" w:cstheme="majorHAnsi"/>
        </w:rPr>
        <w:t xml:space="preserve"> le feature fondamentali le implementa, mentre tutti gli extra devono essere scaricati a parte. Una cosa che nei punti precedenti non è stata detta, ma molto importante, è che Maps Go per funzionare si “appoggia” </w:t>
      </w:r>
      <w:r w:rsidR="00507F7B">
        <w:rPr>
          <w:rFonts w:asciiTheme="majorHAnsi" w:hAnsiTheme="majorHAnsi" w:cstheme="majorHAnsi"/>
        </w:rPr>
        <w:t xml:space="preserve">su </w:t>
      </w:r>
      <w:r w:rsidRPr="00322B13">
        <w:rPr>
          <w:rFonts w:asciiTheme="majorHAnsi" w:hAnsiTheme="majorHAnsi" w:cstheme="majorHAnsi"/>
        </w:rPr>
        <w:t>Google Chrome. Questo significa che se cerchiamo di avviare Maps Go in un dispositivo dove Google Chrome è disabilitato, Maps Go non funzionerebbe</w:t>
      </w:r>
      <w:r w:rsidR="00707D23" w:rsidRPr="00322B13">
        <w:rPr>
          <w:rFonts w:asciiTheme="majorHAnsi" w:hAnsiTheme="majorHAnsi" w:cstheme="majorHAnsi"/>
        </w:rPr>
        <w:t>, cosa che non accade con la versione standard di Maps che, al suo interno, possiede già tutto il necessario per funzionare.</w:t>
      </w:r>
      <w:r w:rsidRPr="00322B13">
        <w:rPr>
          <w:rFonts w:asciiTheme="majorHAnsi" w:hAnsiTheme="majorHAnsi" w:cstheme="majorHAnsi"/>
        </w:rPr>
        <w:t xml:space="preserve"> </w:t>
      </w:r>
    </w:p>
    <w:p w14:paraId="13233196" w14:textId="2D2BECEA"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Detto ciò si può vedere come Android go non vada a risparmiare dove </w:t>
      </w:r>
      <w:r w:rsidRPr="00507F7B">
        <w:rPr>
          <w:rFonts w:asciiTheme="majorHAnsi" w:hAnsiTheme="majorHAnsi" w:cstheme="majorHAnsi"/>
          <w:i/>
          <w:iCs/>
        </w:rPr>
        <w:t>non si può</w:t>
      </w:r>
      <w:r w:rsidRPr="00322B13">
        <w:rPr>
          <w:rFonts w:asciiTheme="majorHAnsi" w:hAnsiTheme="majorHAnsi" w:cstheme="majorHAnsi"/>
        </w:rPr>
        <w:t>: e cioè nel reparto sicurezza.</w:t>
      </w:r>
    </w:p>
    <w:p w14:paraId="7EB7CF70" w14:textId="77777777" w:rsidR="00165A9F" w:rsidRPr="00322B13" w:rsidRDefault="00B157BF" w:rsidP="009D4359">
      <w:pPr>
        <w:ind w:left="360"/>
        <w:jc w:val="both"/>
        <w:rPr>
          <w:rFonts w:asciiTheme="majorHAnsi" w:hAnsiTheme="majorHAnsi" w:cstheme="majorHAnsi"/>
        </w:rPr>
      </w:pPr>
      <w:r w:rsidRPr="00322B13">
        <w:rPr>
          <w:rFonts w:asciiTheme="majorHAnsi" w:hAnsiTheme="majorHAnsi" w:cstheme="majorHAnsi"/>
        </w:rPr>
        <w:t xml:space="preserve">Google, infatti, utilizza diversi strumenti per aiutare l’utente medio a stare al sicuro da persone malintezionate con strumenti come Google Play Protect, che è un anti-malware che migliora in tempo </w:t>
      </w:r>
      <w:r w:rsidRPr="00322B13">
        <w:rPr>
          <w:rFonts w:asciiTheme="majorHAnsi" w:hAnsiTheme="majorHAnsi" w:cstheme="majorHAnsi"/>
        </w:rPr>
        <w:lastRenderedPageBreak/>
        <w:t>reale grazie ad algoritmi di machine learning. Questa feature è sempre in funzione, analizza il dispositivo in maniera automatica e cerca di risolvere tutte le problematiche riguardanti la sicurezza.</w:t>
      </w:r>
    </w:p>
    <w:p w14:paraId="37F6DD64" w14:textId="370A83DD" w:rsidR="00165A9F" w:rsidRPr="00322B13" w:rsidRDefault="00D75C92" w:rsidP="001B586E">
      <w:pPr>
        <w:pStyle w:val="Titolo2"/>
        <w:numPr>
          <w:ilvl w:val="1"/>
          <w:numId w:val="7"/>
        </w:numPr>
        <w:rPr>
          <w:rFonts w:cstheme="majorHAnsi"/>
        </w:rPr>
      </w:pPr>
      <w:bookmarkStart w:id="6" w:name="_Toc42682684"/>
      <w:r w:rsidRPr="00322B13">
        <w:rPr>
          <w:rFonts w:cstheme="majorHAnsi"/>
          <w:b/>
          <w:bCs/>
        </w:rPr>
        <w:t>Verso Build for Billions</w:t>
      </w:r>
      <w:bookmarkEnd w:id="6"/>
    </w:p>
    <w:p w14:paraId="320AA871" w14:textId="0C8DD37B" w:rsidR="00B157BF" w:rsidRPr="00322B13" w:rsidRDefault="00B157BF" w:rsidP="009D4359">
      <w:pPr>
        <w:ind w:left="360"/>
        <w:jc w:val="both"/>
        <w:rPr>
          <w:rFonts w:asciiTheme="majorHAnsi" w:hAnsiTheme="majorHAnsi" w:cstheme="majorHAnsi"/>
        </w:rPr>
      </w:pPr>
      <w:r w:rsidRPr="00322B13">
        <w:rPr>
          <w:rFonts w:asciiTheme="majorHAnsi" w:hAnsiTheme="majorHAnsi" w:cstheme="majorHAnsi"/>
        </w:rPr>
        <w:t>Ora che abbiamo visto cos’è Android go e capito come mai sia necessario sviluppare un’app dai prerequisiti bassi</w:t>
      </w:r>
      <w:r w:rsidR="00165A9F" w:rsidRPr="00322B13">
        <w:rPr>
          <w:rFonts w:asciiTheme="majorHAnsi" w:hAnsiTheme="majorHAnsi" w:cstheme="majorHAnsi"/>
        </w:rPr>
        <w:t xml:space="preserve"> per avere il maggior pubblico possibile, andiamo a vedere quali sono gli accorgimenti per sviluppare </w:t>
      </w:r>
      <w:r w:rsidR="00165A9F" w:rsidRPr="00322B13">
        <w:rPr>
          <w:rFonts w:asciiTheme="majorHAnsi" w:hAnsiTheme="majorHAnsi" w:cstheme="majorHAnsi"/>
          <w:i/>
          <w:iCs/>
        </w:rPr>
        <w:t xml:space="preserve">concretamente </w:t>
      </w:r>
      <w:r w:rsidR="00165A9F" w:rsidRPr="00322B13">
        <w:rPr>
          <w:rFonts w:asciiTheme="majorHAnsi" w:hAnsiTheme="majorHAnsi" w:cstheme="majorHAnsi"/>
        </w:rPr>
        <w:t>un’applicazione del genere.</w:t>
      </w:r>
    </w:p>
    <w:p w14:paraId="575667AB" w14:textId="462523EB" w:rsidR="00707D23" w:rsidRPr="00322B13" w:rsidRDefault="00165A9F" w:rsidP="009D4359">
      <w:pPr>
        <w:ind w:left="360"/>
        <w:jc w:val="both"/>
        <w:rPr>
          <w:rFonts w:asciiTheme="majorHAnsi" w:hAnsiTheme="majorHAnsi" w:cstheme="majorHAnsi"/>
        </w:rPr>
      </w:pPr>
      <w:r w:rsidRPr="00322B13">
        <w:rPr>
          <w:rFonts w:asciiTheme="majorHAnsi" w:hAnsiTheme="majorHAnsi" w:cstheme="majorHAnsi"/>
        </w:rPr>
        <w:t xml:space="preserve">Un’applicazione sviluppata per una grandissima audience viene soprannominata: </w:t>
      </w:r>
      <w:r w:rsidRPr="00322B13">
        <w:rPr>
          <w:rFonts w:asciiTheme="majorHAnsi" w:hAnsiTheme="majorHAnsi" w:cstheme="majorHAnsi"/>
          <w:i/>
          <w:iCs/>
        </w:rPr>
        <w:t>build for billions</w:t>
      </w:r>
      <w:r w:rsidRPr="00322B13">
        <w:rPr>
          <w:rFonts w:asciiTheme="majorHAnsi" w:hAnsiTheme="majorHAnsi" w:cstheme="majorHAnsi"/>
        </w:rPr>
        <w:t xml:space="preserve">, che letteralmente di traduce: “sviluppata per miliardi”, in riferimento al numero </w:t>
      </w:r>
      <w:r w:rsidR="00293688">
        <w:rPr>
          <w:rFonts w:asciiTheme="majorHAnsi" w:hAnsiTheme="majorHAnsi" w:cstheme="majorHAnsi"/>
        </w:rPr>
        <w:t>di persone alle quali queste applicazioni sono indirizzate. Si pensi</w:t>
      </w:r>
      <w:r w:rsidR="003C7D0D">
        <w:rPr>
          <w:rFonts w:asciiTheme="majorHAnsi" w:hAnsiTheme="majorHAnsi" w:cstheme="majorHAnsi"/>
        </w:rPr>
        <w:t xml:space="preserve"> solamente</w:t>
      </w:r>
      <w:r w:rsidR="00293688">
        <w:rPr>
          <w:rFonts w:asciiTheme="majorHAnsi" w:hAnsiTheme="majorHAnsi" w:cstheme="majorHAnsi"/>
        </w:rPr>
        <w:t xml:space="preserve"> agli a</w:t>
      </w:r>
      <w:r w:rsidRPr="00322B13">
        <w:rPr>
          <w:rFonts w:asciiTheme="majorHAnsi" w:hAnsiTheme="majorHAnsi" w:cstheme="majorHAnsi"/>
        </w:rPr>
        <w:t xml:space="preserve">bitanti </w:t>
      </w:r>
      <w:r w:rsidR="00293688">
        <w:rPr>
          <w:rFonts w:asciiTheme="majorHAnsi" w:hAnsiTheme="majorHAnsi" w:cstheme="majorHAnsi"/>
        </w:rPr>
        <w:t>d</w:t>
      </w:r>
      <w:r w:rsidRPr="00322B13">
        <w:rPr>
          <w:rFonts w:asciiTheme="majorHAnsi" w:hAnsiTheme="majorHAnsi" w:cstheme="majorHAnsi"/>
        </w:rPr>
        <w:t>i India e Cina</w:t>
      </w:r>
      <w:r w:rsidR="00293688">
        <w:rPr>
          <w:rFonts w:asciiTheme="majorHAnsi" w:hAnsiTheme="majorHAnsi" w:cstheme="majorHAnsi"/>
        </w:rPr>
        <w:t>,</w:t>
      </w:r>
      <w:r w:rsidRPr="00322B13">
        <w:rPr>
          <w:rFonts w:asciiTheme="majorHAnsi" w:hAnsiTheme="majorHAnsi" w:cstheme="majorHAnsi"/>
        </w:rPr>
        <w:t xml:space="preserve"> che assieme hanno circa </w:t>
      </w:r>
      <m:oMath>
        <m:f>
          <m:fPr>
            <m:ctrlPr>
              <w:rPr>
                <w:rFonts w:ascii="Cambria Math" w:hAnsi="Cambria Math" w:cstheme="majorHAnsi"/>
                <w:i/>
              </w:rPr>
            </m:ctrlPr>
          </m:fPr>
          <m:num>
            <m:r>
              <w:rPr>
                <w:rFonts w:ascii="Cambria Math" w:hAnsi="Cambria Math" w:cstheme="majorHAnsi"/>
              </w:rPr>
              <m:t>1</m:t>
            </m:r>
          </m:num>
          <m:den>
            <m:r>
              <w:rPr>
                <w:rFonts w:ascii="Cambria Math" w:hAnsi="Cambria Math" w:cstheme="majorHAnsi"/>
              </w:rPr>
              <m:t>3</m:t>
            </m:r>
          </m:den>
        </m:f>
      </m:oMath>
      <w:r w:rsidRPr="00322B13">
        <w:rPr>
          <w:rFonts w:asciiTheme="majorHAnsi" w:eastAsiaTheme="minorEastAsia" w:hAnsiTheme="majorHAnsi" w:cstheme="majorHAnsi"/>
        </w:rPr>
        <w:t xml:space="preserve"> della popolazione mondiale.</w:t>
      </w:r>
    </w:p>
    <w:p w14:paraId="7B5FFB86" w14:textId="77777777" w:rsidR="007F3F2F" w:rsidRPr="00322B13" w:rsidRDefault="007F3F2F" w:rsidP="00961E85">
      <w:pPr>
        <w:rPr>
          <w:rFonts w:asciiTheme="majorHAnsi" w:hAnsiTheme="majorHAnsi" w:cstheme="majorHAnsi"/>
        </w:rPr>
      </w:pPr>
    </w:p>
    <w:p w14:paraId="76545217" w14:textId="1F4427A3" w:rsidR="007F3F2F" w:rsidRPr="00FE68D3" w:rsidRDefault="00D75C92" w:rsidP="001B586E">
      <w:pPr>
        <w:pStyle w:val="Titolo1"/>
        <w:numPr>
          <w:ilvl w:val="0"/>
          <w:numId w:val="7"/>
        </w:numPr>
        <w:rPr>
          <w:rFonts w:cstheme="majorHAnsi"/>
          <w:b/>
          <w:bCs/>
          <w:sz w:val="40"/>
          <w:szCs w:val="40"/>
        </w:rPr>
      </w:pPr>
      <w:bookmarkStart w:id="7" w:name="_Toc42682685"/>
      <w:r w:rsidRPr="00FE68D3">
        <w:rPr>
          <w:rFonts w:cstheme="majorHAnsi"/>
          <w:b/>
          <w:bCs/>
          <w:sz w:val="40"/>
          <w:szCs w:val="40"/>
        </w:rPr>
        <w:t>Build for Billions</w:t>
      </w:r>
      <w:bookmarkEnd w:id="7"/>
    </w:p>
    <w:p w14:paraId="0AE8854A" w14:textId="5E659D25"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Sviluppare un’applicazione Android rivolta ai mercati emergenti significa necessariamente dover fare i conti con una serie di limiti tecnici. In queste aree, come accennato poco fa, la maggioranza degli utenti utilizza dispositivi con schermi a bassa risoluzione, memorie meno capienti e processori meno performanti rispetto a quelli presenti in altri mercati, mentre l’accesso a Internet è possibile solo attraverso connessioni lente e costose.</w:t>
      </w:r>
      <w:r w:rsidRPr="00322B13">
        <w:rPr>
          <w:rFonts w:asciiTheme="majorHAnsi" w:hAnsiTheme="majorHAnsi" w:cstheme="majorHAnsi"/>
        </w:rPr>
        <w:br/>
        <w:t>Per permettere agli sviluppatori di affrontare queste e altre problematiche, Android Developers ha messo a disposizione all’interno della propria documentazione una serie di linee guida raccolte sotto il nome di “Build for billions guidelines” e suddivise in cinque macro-categorie, di seguito brevemente illustrate.</w:t>
      </w:r>
    </w:p>
    <w:p w14:paraId="154E0CC0" w14:textId="6AC24F81" w:rsidR="00FA4806" w:rsidRPr="00322B13" w:rsidRDefault="00FA4806"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Conne</w:t>
      </w:r>
      <w:r w:rsidR="00C42D80" w:rsidRPr="00322B13">
        <w:rPr>
          <w:rFonts w:asciiTheme="majorHAnsi" w:hAnsiTheme="majorHAnsi" w:cstheme="majorHAnsi"/>
          <w:i/>
          <w:iCs/>
        </w:rPr>
        <w:t>ttività</w:t>
      </w:r>
      <w:r w:rsidRPr="00322B13">
        <w:rPr>
          <w:rFonts w:asciiTheme="majorHAnsi" w:hAnsiTheme="majorHAnsi" w:cstheme="majorHAnsi"/>
          <w:i/>
          <w:iCs/>
        </w:rPr>
        <w:br/>
      </w:r>
      <w:r w:rsidRPr="00322B13">
        <w:rPr>
          <w:rFonts w:asciiTheme="majorHAnsi" w:hAnsiTheme="majorHAnsi" w:cstheme="majorHAnsi"/>
        </w:rPr>
        <w:t>Si preoccupa di ottimizzare l’utilizzo della rete internet al fine di garantire un’esperienza d’uso fluida anche a quegli utenti che non dispongono di una connessione veloce e affidabile.</w:t>
      </w:r>
      <w:r w:rsidRPr="00322B13">
        <w:rPr>
          <w:rFonts w:asciiTheme="majorHAnsi" w:hAnsiTheme="majorHAnsi" w:cstheme="majorHAnsi"/>
        </w:rPr>
        <w:br/>
      </w:r>
    </w:p>
    <w:p w14:paraId="6E4BE34F" w14:textId="1F39E7C7" w:rsidR="00FA4806" w:rsidRPr="00322B13" w:rsidRDefault="00C42D80" w:rsidP="001B586E">
      <w:pPr>
        <w:pStyle w:val="Paragrafoelenco"/>
        <w:numPr>
          <w:ilvl w:val="0"/>
          <w:numId w:val="2"/>
        </w:numPr>
        <w:spacing w:line="276" w:lineRule="auto"/>
        <w:ind w:left="1080"/>
        <w:rPr>
          <w:rFonts w:asciiTheme="majorHAnsi" w:hAnsiTheme="majorHAnsi" w:cstheme="majorHAnsi"/>
        </w:rPr>
      </w:pPr>
      <w:r w:rsidRPr="00322B13">
        <w:rPr>
          <w:rFonts w:asciiTheme="majorHAnsi" w:hAnsiTheme="majorHAnsi" w:cstheme="majorHAnsi"/>
          <w:i/>
          <w:iCs/>
        </w:rPr>
        <w:t>Capacità del dispostivo</w:t>
      </w:r>
      <w:r w:rsidR="00FA4806" w:rsidRPr="00322B13">
        <w:rPr>
          <w:rFonts w:asciiTheme="majorHAnsi" w:hAnsiTheme="majorHAnsi" w:cstheme="majorHAnsi"/>
          <w:i/>
          <w:iCs/>
        </w:rPr>
        <w:br/>
      </w:r>
      <w:r w:rsidR="00FA4806" w:rsidRPr="00322B13">
        <w:rPr>
          <w:rFonts w:asciiTheme="majorHAnsi" w:hAnsiTheme="majorHAnsi" w:cstheme="majorHAnsi"/>
        </w:rPr>
        <w:t>Contiene svariati suggerimenti su come sviluppare un’applicazione che funzioni in maniera ottimale su una varietà sempre maggiore di versioni di Android e su dispositivi dalle caratteristiche diverse.</w:t>
      </w:r>
      <w:r w:rsidR="00FA4806" w:rsidRPr="00322B13">
        <w:rPr>
          <w:rFonts w:asciiTheme="majorHAnsi" w:hAnsiTheme="majorHAnsi" w:cstheme="majorHAnsi"/>
        </w:rPr>
        <w:br/>
      </w:r>
    </w:p>
    <w:p w14:paraId="705C4B6D" w14:textId="77777777" w:rsidR="00FA4806" w:rsidRPr="00322B13" w:rsidRDefault="00FA4806"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Data cost</w:t>
      </w:r>
    </w:p>
    <w:p w14:paraId="1FC68D02"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Analizza vari aspetti riguardanti la dimensione degli APK, la lunghezza del codice e la possibilità di permettere agli utenti di modificare alcuni parametri dell’applicazione.</w:t>
      </w:r>
      <w:r w:rsidRPr="00322B13">
        <w:rPr>
          <w:rFonts w:asciiTheme="majorHAnsi" w:hAnsiTheme="majorHAnsi" w:cstheme="majorHAnsi"/>
        </w:rPr>
        <w:br/>
        <w:t xml:space="preserve"> </w:t>
      </w:r>
    </w:p>
    <w:p w14:paraId="1F1C5BAC" w14:textId="652DF856"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Uso della batteria</w:t>
      </w:r>
    </w:p>
    <w:p w14:paraId="1DF59613"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Fornisce alcune indicazioni su come ottimizzare il consumo della batteria da parte dell’applicazione.</w:t>
      </w:r>
    </w:p>
    <w:p w14:paraId="718B2068" w14:textId="77777777" w:rsidR="00FA4806" w:rsidRPr="00322B13" w:rsidRDefault="00FA4806" w:rsidP="009D4359">
      <w:pPr>
        <w:pStyle w:val="Paragrafoelenco"/>
        <w:ind w:left="1080"/>
        <w:rPr>
          <w:rFonts w:asciiTheme="majorHAnsi" w:hAnsiTheme="majorHAnsi" w:cstheme="majorHAnsi"/>
        </w:rPr>
      </w:pPr>
      <w:r w:rsidRPr="00322B13">
        <w:rPr>
          <w:rFonts w:asciiTheme="majorHAnsi" w:hAnsiTheme="majorHAnsi" w:cstheme="majorHAnsi"/>
        </w:rPr>
        <w:t xml:space="preserve"> </w:t>
      </w:r>
    </w:p>
    <w:p w14:paraId="016716E4" w14:textId="182AE87C" w:rsidR="00FA4806" w:rsidRPr="00322B13" w:rsidRDefault="00C42D80" w:rsidP="001B586E">
      <w:pPr>
        <w:pStyle w:val="Paragrafoelenco"/>
        <w:numPr>
          <w:ilvl w:val="0"/>
          <w:numId w:val="2"/>
        </w:numPr>
        <w:spacing w:line="276" w:lineRule="auto"/>
        <w:ind w:left="1080"/>
        <w:rPr>
          <w:rFonts w:asciiTheme="majorHAnsi" w:hAnsiTheme="majorHAnsi" w:cstheme="majorHAnsi"/>
          <w:i/>
          <w:iCs/>
        </w:rPr>
      </w:pPr>
      <w:r w:rsidRPr="00322B13">
        <w:rPr>
          <w:rFonts w:asciiTheme="majorHAnsi" w:hAnsiTheme="majorHAnsi" w:cstheme="majorHAnsi"/>
          <w:i/>
          <w:iCs/>
        </w:rPr>
        <w:t>Interfaccia utente</w:t>
      </w:r>
      <w:r w:rsidR="00FA4806" w:rsidRPr="00322B13">
        <w:rPr>
          <w:rFonts w:asciiTheme="majorHAnsi" w:hAnsiTheme="majorHAnsi" w:cstheme="majorHAnsi"/>
          <w:i/>
          <w:iCs/>
        </w:rPr>
        <w:br/>
      </w:r>
      <w:r w:rsidR="00FA4806" w:rsidRPr="00322B13">
        <w:rPr>
          <w:rFonts w:asciiTheme="majorHAnsi" w:hAnsiTheme="majorHAnsi" w:cstheme="majorHAnsi"/>
        </w:rPr>
        <w:t>Si focalizza sulla progettazione di un’interfaccia utente reattiva che renda il più possibile impercettibili i limiti imposti dall’hardware.</w:t>
      </w:r>
    </w:p>
    <w:p w14:paraId="6AE5EBE3" w14:textId="77777777" w:rsidR="00FA4806" w:rsidRPr="00322B13" w:rsidRDefault="00FA4806" w:rsidP="009D4359">
      <w:pPr>
        <w:spacing w:line="276" w:lineRule="auto"/>
        <w:rPr>
          <w:rFonts w:asciiTheme="majorHAnsi" w:hAnsiTheme="majorHAnsi" w:cstheme="majorHAnsi"/>
          <w:b/>
          <w:bCs/>
        </w:rPr>
      </w:pPr>
    </w:p>
    <w:p w14:paraId="1197531D" w14:textId="1B6EEF42" w:rsidR="00FA4806" w:rsidRPr="00322B13" w:rsidRDefault="00D75C92" w:rsidP="001B586E">
      <w:pPr>
        <w:pStyle w:val="Titolo2"/>
        <w:numPr>
          <w:ilvl w:val="1"/>
          <w:numId w:val="7"/>
        </w:numPr>
        <w:rPr>
          <w:rFonts w:cstheme="majorHAnsi"/>
          <w:b/>
          <w:bCs/>
        </w:rPr>
      </w:pPr>
      <w:bookmarkStart w:id="8" w:name="_Toc42682686"/>
      <w:r w:rsidRPr="00FE68D3">
        <w:rPr>
          <w:rStyle w:val="Titolo2Carattere"/>
          <w:rFonts w:cstheme="majorHAnsi"/>
          <w:b/>
          <w:bCs/>
          <w:szCs w:val="24"/>
        </w:rPr>
        <w:lastRenderedPageBreak/>
        <w:t>Conne</w:t>
      </w:r>
      <w:r w:rsidR="00C42D80" w:rsidRPr="00FE68D3">
        <w:rPr>
          <w:rStyle w:val="Titolo2Carattere"/>
          <w:rFonts w:cstheme="majorHAnsi"/>
          <w:b/>
          <w:bCs/>
          <w:szCs w:val="24"/>
        </w:rPr>
        <w:t>ttività</w:t>
      </w:r>
      <w:r w:rsidR="00FA4806" w:rsidRPr="00322B13">
        <w:rPr>
          <w:rFonts w:cstheme="majorHAnsi"/>
          <w:b/>
          <w:bCs/>
        </w:rPr>
        <w:br/>
      </w:r>
      <w:r w:rsidR="00FA4806" w:rsidRPr="00322B13">
        <w:rPr>
          <w:rFonts w:cstheme="majorHAnsi"/>
          <w:b/>
          <w:bCs/>
        </w:rPr>
        <w:br/>
      </w:r>
      <w:r w:rsidR="00FA4806" w:rsidRPr="00FE68D3">
        <w:rPr>
          <w:rFonts w:cstheme="majorHAnsi"/>
          <w:b/>
          <w:bCs/>
          <w:sz w:val="28"/>
          <w:szCs w:val="28"/>
        </w:rPr>
        <w:t xml:space="preserve">2.1.1 </w:t>
      </w:r>
      <w:r w:rsidR="00C42D80" w:rsidRPr="00FE68D3">
        <w:rPr>
          <w:rFonts w:cstheme="majorHAnsi"/>
          <w:b/>
          <w:bCs/>
          <w:sz w:val="28"/>
          <w:szCs w:val="28"/>
        </w:rPr>
        <w:t>Immagini</w:t>
      </w:r>
      <w:bookmarkEnd w:id="8"/>
    </w:p>
    <w:p w14:paraId="755C30E9" w14:textId="77777777" w:rsidR="00FA4806" w:rsidRPr="00322B13" w:rsidRDefault="00FA4806" w:rsidP="009D4359">
      <w:pPr>
        <w:spacing w:line="276" w:lineRule="auto"/>
        <w:ind w:left="708"/>
        <w:rPr>
          <w:rFonts w:asciiTheme="majorHAnsi" w:hAnsiTheme="majorHAnsi" w:cstheme="majorHAnsi"/>
        </w:rPr>
      </w:pPr>
      <w:r w:rsidRPr="00322B13">
        <w:rPr>
          <w:rFonts w:asciiTheme="majorHAnsi" w:hAnsiTheme="majorHAnsi" w:cstheme="majorHAnsi"/>
        </w:rPr>
        <w:t>Di seguito vengono descritte tre modalità con cui è possibile agevolare il download di immagini dalla rete.</w:t>
      </w:r>
    </w:p>
    <w:p w14:paraId="6CCD4F6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WebP è un formato di compressione per immagini sviluppato da Google che permette di ridurre i tempi di caricamento e risparmiare larghezza di banda.</w:t>
      </w:r>
      <w:r w:rsidRPr="00322B13">
        <w:rPr>
          <w:rFonts w:asciiTheme="majorHAnsi" w:hAnsiTheme="majorHAnsi" w:cstheme="majorHAnsi"/>
        </w:rPr>
        <w:br/>
        <w:t>A parità di qualità dell’immagine, un file WebP risulta essere più leggero rispetto alle controparti PNG e JPG, inoltre la sua codifica con perdita presenta una definizione pressoché identica all’originale.</w:t>
      </w:r>
      <w:r w:rsidRPr="00322B13">
        <w:rPr>
          <w:rFonts w:asciiTheme="majorHAnsi" w:hAnsiTheme="majorHAnsi" w:cstheme="majorHAnsi"/>
        </w:rPr>
        <w:br/>
        <w:t>Questo formato è supportato nella forma “lossy” nei dispositivi Android a partire da Android 4.0 (API level 14: Ice Cream Sandwich)  mentre nella forma “lossless” a partire da Android 4.2 (API level 17: Jelly Bean).</w:t>
      </w:r>
      <w:r w:rsidRPr="00322B13">
        <w:rPr>
          <w:rFonts w:asciiTheme="majorHAnsi" w:hAnsiTheme="majorHAnsi" w:cstheme="majorHAnsi"/>
        </w:rPr>
        <w:br/>
      </w:r>
    </w:p>
    <w:p w14:paraId="1B6B3C71" w14:textId="77777777" w:rsidR="00FA4806" w:rsidRPr="00322B13" w:rsidRDefault="00FA4806" w:rsidP="001B586E">
      <w:pPr>
        <w:pStyle w:val="Paragrafoelenco"/>
        <w:numPr>
          <w:ilvl w:val="0"/>
          <w:numId w:val="3"/>
        </w:numPr>
        <w:spacing w:line="276" w:lineRule="auto"/>
        <w:rPr>
          <w:rFonts w:asciiTheme="majorHAnsi" w:hAnsiTheme="majorHAnsi" w:cstheme="majorHAnsi"/>
        </w:rPr>
      </w:pPr>
      <w:r w:rsidRPr="00322B13">
        <w:rPr>
          <w:rFonts w:asciiTheme="majorHAnsi" w:hAnsiTheme="majorHAnsi" w:cstheme="majorHAnsi"/>
        </w:rPr>
        <w:t>È possibile minimizzare la quantità di dati scambiati attraverso la rete semplicemente richiedendo che le immagini da scaricare abbiano una dimensione di rendering specifica per il tipo di connessione in uso e per le caratteristiche del dispositivo.</w:t>
      </w:r>
      <w:r w:rsidRPr="00322B13">
        <w:rPr>
          <w:rFonts w:asciiTheme="majorHAnsi" w:hAnsiTheme="majorHAnsi" w:cstheme="majorHAnsi"/>
        </w:rPr>
        <w:br/>
      </w:r>
    </w:p>
    <w:p w14:paraId="7BFA8CCB" w14:textId="77777777" w:rsidR="00FA4806" w:rsidRPr="00322B13" w:rsidRDefault="00FA4806" w:rsidP="001B586E">
      <w:pPr>
        <w:pStyle w:val="Paragrafoelenco"/>
        <w:numPr>
          <w:ilvl w:val="0"/>
          <w:numId w:val="3"/>
        </w:numPr>
        <w:spacing w:line="276" w:lineRule="auto"/>
        <w:rPr>
          <w:rFonts w:asciiTheme="majorHAnsi" w:hAnsiTheme="majorHAnsi" w:cstheme="majorHAnsi"/>
          <w:i/>
          <w:iCs/>
        </w:rPr>
      </w:pPr>
      <w:r w:rsidRPr="00322B13">
        <w:rPr>
          <w:rFonts w:asciiTheme="majorHAnsi" w:hAnsiTheme="majorHAnsi" w:cstheme="majorHAnsi"/>
          <w:i/>
          <w:iCs/>
        </w:rPr>
        <w:t xml:space="preserve">Glide </w:t>
      </w:r>
      <w:r w:rsidRPr="00322B13">
        <w:rPr>
          <w:rFonts w:asciiTheme="majorHAnsi" w:hAnsiTheme="majorHAnsi" w:cstheme="majorHAnsi"/>
        </w:rPr>
        <w:t xml:space="preserve">e </w:t>
      </w:r>
      <w:r w:rsidRPr="00322B13">
        <w:rPr>
          <w:rFonts w:asciiTheme="majorHAnsi" w:hAnsiTheme="majorHAnsi" w:cstheme="majorHAnsi"/>
          <w:i/>
          <w:iCs/>
        </w:rPr>
        <w:t>Picasso</w:t>
      </w:r>
      <w:r w:rsidRPr="00322B13">
        <w:rPr>
          <w:rFonts w:asciiTheme="majorHAnsi" w:hAnsiTheme="majorHAnsi" w:cstheme="majorHAnsi"/>
        </w:rPr>
        <w:t xml:space="preserve"> sono due librerie specializzate nel caricamento e nell’archiviazione di immagini remote. Esse permettono di ridurre sia i tempi di caricamento delle immagini sia l’utilizzo di memoria da parte dell’applicazione. Tra le loro funzioni principali vi sono: un meccanismo intelligente di riutilizzo delle risorse, la possibilità di poter configurare a proprio piacimento la ricerca in cache di un’immagine e il supporto a vari tipi di </w:t>
      </w:r>
      <w:r w:rsidRPr="00322B13">
        <w:rPr>
          <w:rFonts w:asciiTheme="majorHAnsi" w:hAnsiTheme="majorHAnsi" w:cstheme="majorHAnsi"/>
          <w:i/>
          <w:iCs/>
        </w:rPr>
        <w:t>placeholder</w:t>
      </w:r>
      <w:r w:rsidRPr="00322B13">
        <w:rPr>
          <w:rFonts w:asciiTheme="majorHAnsi" w:hAnsiTheme="majorHAnsi" w:cstheme="majorHAnsi"/>
        </w:rPr>
        <w:t>.</w:t>
      </w:r>
    </w:p>
    <w:p w14:paraId="55F84E77" w14:textId="77777777" w:rsidR="00FA4806" w:rsidRPr="00322B13" w:rsidRDefault="00FA4806" w:rsidP="00FA4806">
      <w:pPr>
        <w:spacing w:line="276" w:lineRule="auto"/>
        <w:rPr>
          <w:rFonts w:asciiTheme="majorHAnsi" w:hAnsiTheme="majorHAnsi" w:cstheme="majorHAnsi"/>
        </w:rPr>
      </w:pPr>
    </w:p>
    <w:p w14:paraId="31E71BD9" w14:textId="2C74A3D0" w:rsidR="00FA4806" w:rsidRPr="00322B13" w:rsidRDefault="00D75C92" w:rsidP="001B586E">
      <w:pPr>
        <w:pStyle w:val="Titolo2"/>
        <w:numPr>
          <w:ilvl w:val="2"/>
          <w:numId w:val="10"/>
        </w:numPr>
        <w:rPr>
          <w:rFonts w:cstheme="majorHAnsi"/>
          <w:b/>
          <w:bCs/>
        </w:rPr>
      </w:pPr>
      <w:bookmarkStart w:id="9" w:name="_Toc42682687"/>
      <w:r w:rsidRPr="00322B13">
        <w:rPr>
          <w:rFonts w:cstheme="majorHAnsi"/>
          <w:b/>
          <w:bCs/>
        </w:rPr>
        <w:t>Networking</w:t>
      </w:r>
      <w:bookmarkEnd w:id="9"/>
    </w:p>
    <w:p w14:paraId="0A242DE6"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Una gestione ottimale delle risorse passa anche e soprattutto attraverso un uso accurato della rete Internet.</w:t>
      </w:r>
      <w:r w:rsidRPr="00322B13">
        <w:rPr>
          <w:rFonts w:asciiTheme="majorHAnsi" w:hAnsiTheme="majorHAnsi" w:cstheme="majorHAnsi"/>
        </w:rPr>
        <w:br/>
        <w:t>Su questo principio si basano le seguenti indicazioni:</w:t>
      </w:r>
    </w:p>
    <w:p w14:paraId="290190C5"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 xml:space="preserve">L’utente deve essere in grado di interagire in maniera utile con l’applicazione anche in assenza di un collegamento a Internet. Questo può essere reso possibile attraverso una serie di accorgimenti tecnici, quali ad esempio: l’archiviazione dei dati in memoria locale, il </w:t>
      </w:r>
      <w:r w:rsidRPr="00322B13">
        <w:rPr>
          <w:rFonts w:asciiTheme="majorHAnsi" w:hAnsiTheme="majorHAnsi" w:cstheme="majorHAnsi"/>
          <w:i/>
          <w:iCs/>
        </w:rPr>
        <w:t>caching</w:t>
      </w:r>
      <w:r w:rsidRPr="00322B13">
        <w:rPr>
          <w:rFonts w:asciiTheme="majorHAnsi" w:hAnsiTheme="majorHAnsi" w:cstheme="majorHAnsi"/>
        </w:rPr>
        <w:t>, e la gestione di una coda di richieste da processare nel momento in cui la connessione risulti nuovamente disponibile.</w:t>
      </w:r>
      <w:r w:rsidRPr="00322B13">
        <w:rPr>
          <w:rFonts w:asciiTheme="majorHAnsi" w:hAnsiTheme="majorHAnsi" w:cstheme="majorHAnsi"/>
        </w:rPr>
        <w:br/>
        <w:t>Inoltre, per rendere queste dinamiche quanto più possibile trasparenti all’utente, l’applicazione potrebbe notificare la mancanza di una connessione solamente quando le venga richiesto di comunicare con la rete, oppure potrebbe permettere all’utente di compiere qualsiasi tipo di operazione, comprese quelle che necessitano di un collegamento a Internet, rimandando però l’esecuzione di quest’ultime a un secondo momento.</w:t>
      </w:r>
      <w:r w:rsidRPr="00322B13">
        <w:rPr>
          <w:rFonts w:asciiTheme="majorHAnsi" w:hAnsiTheme="majorHAnsi" w:cstheme="majorHAnsi"/>
        </w:rPr>
        <w:br/>
      </w:r>
    </w:p>
    <w:p w14:paraId="3C1BA298"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Room</w:t>
      </w:r>
    </w:p>
    <w:p w14:paraId="0B397092"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i/>
          <w:iCs/>
        </w:rPr>
        <w:t xml:space="preserve">Room </w:t>
      </w:r>
      <w:r w:rsidRPr="00322B13">
        <w:rPr>
          <w:rFonts w:asciiTheme="majorHAnsi" w:hAnsiTheme="majorHAnsi" w:cstheme="majorHAnsi"/>
        </w:rPr>
        <w:t>è una libreria ORM (</w:t>
      </w:r>
      <w:r w:rsidRPr="00322B13">
        <w:rPr>
          <w:rFonts w:asciiTheme="majorHAnsi" w:hAnsiTheme="majorHAnsi" w:cstheme="majorHAnsi"/>
          <w:color w:val="202122"/>
          <w:shd w:val="clear" w:color="auto" w:fill="FFFFFF"/>
        </w:rPr>
        <w:t>Object-relational mapping)</w:t>
      </w:r>
      <w:r w:rsidRPr="00322B13">
        <w:rPr>
          <w:rFonts w:asciiTheme="majorHAnsi" w:hAnsiTheme="majorHAnsi" w:cstheme="majorHAnsi"/>
          <w:b/>
          <w:bCs/>
          <w:color w:val="202122"/>
          <w:sz w:val="21"/>
          <w:szCs w:val="21"/>
          <w:shd w:val="clear" w:color="auto" w:fill="FFFFFF"/>
        </w:rPr>
        <w:t xml:space="preserve"> </w:t>
      </w:r>
      <w:r w:rsidRPr="00322B13">
        <w:rPr>
          <w:rFonts w:asciiTheme="majorHAnsi" w:hAnsiTheme="majorHAnsi" w:cstheme="majorHAnsi"/>
        </w:rPr>
        <w:t xml:space="preserve">fornita da Android che permette il salvataggio di dati all’interno di un database locale. In sintesi, essa consente a un’applicazione di </w:t>
      </w:r>
      <w:r w:rsidRPr="00322B13">
        <w:rPr>
          <w:rFonts w:asciiTheme="majorHAnsi" w:hAnsiTheme="majorHAnsi" w:cstheme="majorHAnsi"/>
        </w:rPr>
        <w:lastRenderedPageBreak/>
        <w:t>rispondere alle richieste dell’utente limitando la quantità di informazioni che è necessario reperire ex novo dalla rete.</w:t>
      </w:r>
      <w:r w:rsidRPr="00322B13">
        <w:rPr>
          <w:rFonts w:asciiTheme="majorHAnsi" w:hAnsiTheme="majorHAnsi" w:cstheme="majorHAnsi"/>
        </w:rPr>
        <w:br/>
      </w:r>
    </w:p>
    <w:p w14:paraId="35A0523A"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i/>
          <w:iCs/>
        </w:rPr>
        <w:t>DiskLruCache</w:t>
      </w:r>
      <w:r w:rsidRPr="00322B13">
        <w:rPr>
          <w:rFonts w:asciiTheme="majorHAnsi" w:hAnsiTheme="majorHAnsi" w:cstheme="majorHAnsi"/>
          <w:i/>
          <w:iCs/>
        </w:rPr>
        <w:br/>
      </w:r>
      <w:r w:rsidRPr="00322B13">
        <w:rPr>
          <w:rFonts w:asciiTheme="majorHAnsi" w:hAnsiTheme="majorHAnsi" w:cstheme="majorHAnsi"/>
        </w:rPr>
        <w:t xml:space="preserve">Si tratta di un’implementazione in Java di una </w:t>
      </w:r>
      <w:r w:rsidRPr="00322B13">
        <w:rPr>
          <w:rFonts w:asciiTheme="majorHAnsi" w:hAnsiTheme="majorHAnsi" w:cstheme="majorHAnsi"/>
          <w:i/>
          <w:iCs/>
        </w:rPr>
        <w:t>Disk-cache</w:t>
      </w:r>
      <w:r w:rsidRPr="00322B13">
        <w:rPr>
          <w:rFonts w:asciiTheme="majorHAnsi" w:hAnsiTheme="majorHAnsi" w:cstheme="majorHAnsi"/>
        </w:rPr>
        <w:t xml:space="preserve"> di tipo LRU (</w:t>
      </w:r>
      <w:r w:rsidRPr="00322B13">
        <w:rPr>
          <w:rStyle w:val="Enfasigrassetto"/>
          <w:rFonts w:asciiTheme="majorHAnsi" w:hAnsiTheme="majorHAnsi" w:cstheme="majorHAnsi"/>
          <w:b w:val="0"/>
          <w:bCs w:val="0"/>
        </w:rPr>
        <w:t>Least Frequently Used</w:t>
      </w:r>
      <w:r w:rsidRPr="00322B13">
        <w:rPr>
          <w:rFonts w:asciiTheme="majorHAnsi" w:hAnsiTheme="majorHAnsi" w:cstheme="majorHAnsi"/>
        </w:rPr>
        <w:t>). Ogni entry</w:t>
      </w:r>
      <w:r w:rsidRPr="00322B13">
        <w:rPr>
          <w:rFonts w:asciiTheme="majorHAnsi" w:hAnsiTheme="majorHAnsi" w:cstheme="majorHAnsi"/>
          <w:i/>
          <w:iCs/>
        </w:rPr>
        <w:t xml:space="preserve"> </w:t>
      </w:r>
      <w:r w:rsidRPr="00322B13">
        <w:rPr>
          <w:rFonts w:asciiTheme="majorHAnsi" w:hAnsiTheme="majorHAnsi" w:cstheme="majorHAnsi"/>
        </w:rPr>
        <w:t xml:space="preserve">presenta una chiave di tipo stringa, corrispondente alla </w:t>
      </w:r>
      <w:r w:rsidRPr="00322B13">
        <w:rPr>
          <w:rFonts w:asciiTheme="majorHAnsi" w:hAnsiTheme="majorHAnsi" w:cstheme="majorHAnsi"/>
          <w:i/>
          <w:iCs/>
        </w:rPr>
        <w:t>regex</w:t>
      </w:r>
      <w:r w:rsidRPr="00322B13">
        <w:rPr>
          <w:rFonts w:asciiTheme="majorHAnsi" w:hAnsiTheme="majorHAnsi" w:cstheme="majorHAnsi"/>
        </w:rPr>
        <w:t xml:space="preserve"> </w:t>
      </w:r>
      <w:r w:rsidRPr="00322B13">
        <w:rPr>
          <w:rStyle w:val="Enfasigrassetto"/>
          <w:rFonts w:asciiTheme="majorHAnsi" w:hAnsiTheme="majorHAnsi" w:cstheme="majorHAnsi"/>
          <w:b w:val="0"/>
          <w:bCs w:val="0"/>
        </w:rPr>
        <w:t>[a-z0-9_-]{1,64},</w:t>
      </w:r>
      <w:r w:rsidRPr="00322B13">
        <w:rPr>
          <w:rFonts w:asciiTheme="majorHAnsi" w:hAnsiTheme="majorHAnsi" w:cstheme="majorHAnsi"/>
        </w:rPr>
        <w:t xml:space="preserve"> e un numero fissato di valori, composti da sequenze di byte di lunghezza compresa tra 0 e </w:t>
      </w:r>
      <w:r w:rsidRPr="00322B13">
        <w:rPr>
          <w:rFonts w:asciiTheme="majorHAnsi" w:hAnsiTheme="majorHAnsi" w:cstheme="majorHAnsi"/>
          <w:i/>
          <w:iCs/>
        </w:rPr>
        <w:t>Integer.MAX_VALUE</w:t>
      </w:r>
      <w:r w:rsidRPr="00322B13">
        <w:rPr>
          <w:rFonts w:asciiTheme="majorHAnsi" w:hAnsiTheme="majorHAnsi" w:cstheme="majorHAnsi"/>
        </w:rPr>
        <w:t>.</w:t>
      </w:r>
      <w:r w:rsidRPr="00322B13">
        <w:rPr>
          <w:rFonts w:asciiTheme="majorHAnsi" w:hAnsiTheme="majorHAnsi" w:cstheme="majorHAnsi"/>
        </w:rPr>
        <w:br/>
        <w:t>I metodi principali per la gestione della cache sono:</w:t>
      </w:r>
    </w:p>
    <w:p w14:paraId="627F55F5" w14:textId="77777777" w:rsidR="00FA4806" w:rsidRPr="00322B13" w:rsidRDefault="00FA4806" w:rsidP="009D4359">
      <w:pPr>
        <w:spacing w:line="276" w:lineRule="auto"/>
        <w:ind w:left="1068"/>
        <w:rPr>
          <w:rStyle w:val="CodiceHTML"/>
          <w:rFonts w:asciiTheme="majorHAnsi" w:eastAsiaTheme="minorHAnsi" w:hAnsiTheme="majorHAnsi" w:cstheme="majorHAnsi"/>
          <w:sz w:val="22"/>
          <w:szCs w:val="22"/>
        </w:rPr>
      </w:pPr>
      <w:r w:rsidRPr="00322B13">
        <w:rPr>
          <w:rFonts w:asciiTheme="majorHAnsi" w:hAnsiTheme="majorHAnsi" w:cstheme="majorHAnsi"/>
        </w:rPr>
        <w:t>edit(String key)</w:t>
      </w:r>
      <w:r w:rsidRPr="00322B13">
        <w:rPr>
          <w:rFonts w:asciiTheme="majorHAnsi" w:hAnsiTheme="majorHAnsi" w:cstheme="majorHAnsi"/>
          <w:i/>
          <w:iCs/>
        </w:rPr>
        <w:br/>
      </w:r>
      <w:r w:rsidRPr="00322B13">
        <w:rPr>
          <w:rStyle w:val="CodiceHTML"/>
          <w:rFonts w:asciiTheme="majorHAnsi" w:eastAsiaTheme="minorHAnsi" w:hAnsiTheme="majorHAnsi" w:cstheme="majorHAnsi"/>
          <w:sz w:val="22"/>
          <w:szCs w:val="22"/>
        </w:rPr>
        <w:t xml:space="preserve">Permette di creare o aggiornare i valori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 xml:space="preserve">come chiave. Restituisce un </w:t>
      </w:r>
      <w:r w:rsidRPr="00322B13">
        <w:rPr>
          <w:rFonts w:asciiTheme="majorHAnsi" w:hAnsiTheme="majorHAnsi" w:cstheme="majorHAnsi"/>
        </w:rPr>
        <w:t xml:space="preserve">oggetto di tipo </w:t>
      </w:r>
      <w:hyperlink r:id="rId12" w:tooltip="class in com.jakewharton.disklrucache" w:history="1">
        <w:r w:rsidRPr="00322B13">
          <w:rPr>
            <w:rStyle w:val="Collegamentoipertestuale"/>
            <w:rFonts w:asciiTheme="majorHAnsi" w:hAnsiTheme="majorHAnsi" w:cstheme="majorHAnsi"/>
            <w:i/>
            <w:iCs/>
            <w:color w:val="auto"/>
            <w:u w:val="none"/>
          </w:rPr>
          <w:t>DiskLruCache.Editor</w:t>
        </w:r>
      </w:hyperlink>
      <w:r w:rsidRPr="00322B13">
        <w:rPr>
          <w:rStyle w:val="CodiceHTML"/>
          <w:rFonts w:asciiTheme="majorHAnsi" w:eastAsiaTheme="minorHAnsi" w:hAnsiTheme="majorHAnsi" w:cstheme="majorHAnsi"/>
          <w:sz w:val="22"/>
          <w:szCs w:val="22"/>
        </w:rPr>
        <w:t xml:space="preserve">, oppure </w:t>
      </w:r>
      <w:r w:rsidRPr="00322B13">
        <w:rPr>
          <w:rStyle w:val="CodiceHTML"/>
          <w:rFonts w:asciiTheme="majorHAnsi" w:eastAsiaTheme="minorHAnsi" w:hAnsiTheme="majorHAnsi" w:cstheme="majorHAnsi"/>
          <w:i/>
          <w:iCs/>
          <w:sz w:val="22"/>
          <w:szCs w:val="22"/>
        </w:rPr>
        <w:t xml:space="preserve">null </w:t>
      </w:r>
      <w:r w:rsidRPr="00322B13">
        <w:rPr>
          <w:rStyle w:val="CodiceHTML"/>
          <w:rFonts w:asciiTheme="majorHAnsi" w:eastAsiaTheme="minorHAnsi" w:hAnsiTheme="majorHAnsi" w:cstheme="majorHAnsi"/>
          <w:sz w:val="22"/>
          <w:szCs w:val="22"/>
        </w:rPr>
        <w:t>se è in corso un’altra modifica sulla stessa entry.</w:t>
      </w:r>
    </w:p>
    <w:p w14:paraId="4A117E81" w14:textId="77777777" w:rsidR="00FA4806" w:rsidRPr="00322B13" w:rsidRDefault="00FA4806" w:rsidP="009D4359">
      <w:pPr>
        <w:pStyle w:val="Paragrafoelenco"/>
        <w:spacing w:line="276" w:lineRule="auto"/>
        <w:ind w:left="1080"/>
        <w:rPr>
          <w:rStyle w:val="CodiceHTML"/>
          <w:rFonts w:asciiTheme="majorHAnsi" w:eastAsiaTheme="minorHAnsi" w:hAnsiTheme="majorHAnsi" w:cstheme="majorHAnsi"/>
          <w:sz w:val="19"/>
          <w:szCs w:val="19"/>
        </w:rPr>
      </w:pPr>
      <w:r w:rsidRPr="00322B13">
        <w:rPr>
          <w:rFonts w:asciiTheme="majorHAnsi" w:hAnsiTheme="majorHAnsi" w:cstheme="majorHAnsi"/>
        </w:rPr>
        <w:t>get(String key)</w:t>
      </w:r>
      <w:r w:rsidRPr="00322B13">
        <w:rPr>
          <w:rFonts w:asciiTheme="majorHAnsi" w:hAnsiTheme="majorHAnsi" w:cstheme="majorHAnsi"/>
          <w:i/>
          <w:iCs/>
        </w:rPr>
        <w:br/>
      </w:r>
      <w:r w:rsidRPr="00322B13">
        <w:rPr>
          <w:rFonts w:asciiTheme="majorHAnsi" w:hAnsiTheme="majorHAnsi" w:cstheme="majorHAnsi"/>
        </w:rPr>
        <w:t xml:space="preserve">Ritorna un oggetto di tipo </w:t>
      </w:r>
      <w:hyperlink r:id="rId13" w:tooltip="class in com.jakewharton.disklrucache" w:history="1">
        <w:r w:rsidRPr="00322B13">
          <w:rPr>
            <w:rStyle w:val="Collegamentoipertestuale"/>
            <w:rFonts w:asciiTheme="majorHAnsi" w:hAnsiTheme="majorHAnsi" w:cstheme="majorHAnsi"/>
            <w:i/>
            <w:iCs/>
            <w:color w:val="auto"/>
            <w:u w:val="none"/>
          </w:rPr>
          <w:t>DiskLruCache.Snapshot</w:t>
        </w:r>
      </w:hyperlink>
      <w:r w:rsidRPr="00322B13">
        <w:rPr>
          <w:rStyle w:val="CodiceHTML"/>
          <w:rFonts w:asciiTheme="majorHAnsi" w:eastAsiaTheme="minorHAnsi" w:hAnsiTheme="majorHAnsi" w:cstheme="majorHAnsi"/>
          <w:sz w:val="22"/>
          <w:szCs w:val="22"/>
        </w:rPr>
        <w:t xml:space="preserve">, il quale rappresenta, in un determinato istante, lo stato dell’entry avente </w:t>
      </w:r>
      <w:r w:rsidRPr="00322B13">
        <w:rPr>
          <w:rStyle w:val="CodiceHTML"/>
          <w:rFonts w:asciiTheme="majorHAnsi" w:eastAsiaTheme="minorHAnsi" w:hAnsiTheme="majorHAnsi" w:cstheme="majorHAnsi"/>
          <w:i/>
          <w:iCs/>
          <w:sz w:val="22"/>
          <w:szCs w:val="22"/>
        </w:rPr>
        <w:t xml:space="preserve">key </w:t>
      </w:r>
      <w:r w:rsidRPr="00322B13">
        <w:rPr>
          <w:rStyle w:val="CodiceHTML"/>
          <w:rFonts w:asciiTheme="majorHAnsi" w:eastAsiaTheme="minorHAnsi" w:hAnsiTheme="majorHAnsi" w:cstheme="majorHAnsi"/>
          <w:sz w:val="22"/>
          <w:szCs w:val="22"/>
        </w:rPr>
        <w:t>come chiave. Viene restituito null nel caso in cui l’entry non esista o non sia leggibile in quel momento.</w:t>
      </w:r>
      <w:r w:rsidRPr="00322B13">
        <w:rPr>
          <w:rStyle w:val="CodiceHTML"/>
          <w:rFonts w:asciiTheme="majorHAnsi" w:eastAsiaTheme="minorHAnsi" w:hAnsiTheme="majorHAnsi" w:cstheme="majorHAnsi"/>
          <w:sz w:val="22"/>
          <w:szCs w:val="22"/>
        </w:rPr>
        <w:br/>
      </w:r>
    </w:p>
    <w:p w14:paraId="1C2F0749"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Un’applicazione che implementi una coda di priorità permette di servire le richieste più urgenti con maggiore rapidità. Questo meccanismo può essere utile soprattutto nei casi in cui il dispositivo non disponga di una connessione stabile, in quanto consente di visualizzare per prime le informazioni ritenute importanti, evitando un allungamento dei tempi di attesa dovuto al caricamento di risorse non essenziali.</w:t>
      </w:r>
      <w:r w:rsidRPr="00322B13">
        <w:rPr>
          <w:rFonts w:asciiTheme="majorHAnsi" w:hAnsiTheme="majorHAnsi" w:cstheme="majorHAnsi"/>
        </w:rPr>
        <w:br/>
        <w:t>Ad esempio, nel caso in cui una risorsa web includa elementi testuali misti a file multimediali, quest’ultimi dovrebbero avere una priorità di caricamento più bassa.</w:t>
      </w:r>
    </w:p>
    <w:p w14:paraId="53374EFD" w14:textId="77777777" w:rsidR="00FA4806" w:rsidRPr="00322B13" w:rsidRDefault="00FA4806" w:rsidP="009D4359">
      <w:pPr>
        <w:pStyle w:val="Paragrafoelenco"/>
        <w:spacing w:line="276" w:lineRule="auto"/>
        <w:ind w:left="1080"/>
        <w:rPr>
          <w:rFonts w:asciiTheme="majorHAnsi" w:hAnsiTheme="majorHAnsi" w:cstheme="majorHAnsi"/>
        </w:rPr>
      </w:pPr>
    </w:p>
    <w:p w14:paraId="0BDE2717"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È possibile monitorare lo stato della connessione di un dispositivo invocando i seguenti metodi:</w:t>
      </w:r>
    </w:p>
    <w:p w14:paraId="648E5566" w14:textId="77777777" w:rsidR="00FA4806" w:rsidRPr="00322B13" w:rsidRDefault="00FA4806" w:rsidP="009D4359">
      <w:pPr>
        <w:pStyle w:val="Paragrafoelenco"/>
        <w:spacing w:line="276" w:lineRule="auto"/>
        <w:ind w:left="1080"/>
        <w:rPr>
          <w:rFonts w:asciiTheme="majorHAnsi" w:hAnsiTheme="majorHAnsi" w:cstheme="majorHAnsi"/>
        </w:rPr>
      </w:pPr>
    </w:p>
    <w:p w14:paraId="436F2529"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eastAsia="Times New Roman" w:hAnsiTheme="majorHAnsi" w:cstheme="majorHAnsi"/>
          <w:color w:val="202124"/>
          <w:lang w:eastAsia="it-IT"/>
        </w:rPr>
        <w:t>public boolean isActiveNetworkMetered()</w:t>
      </w:r>
    </w:p>
    <w:p w14:paraId="19F18072" w14:textId="77777777" w:rsidR="00FA4806" w:rsidRPr="00322B13" w:rsidRDefault="00FA4806" w:rsidP="009D4359">
      <w:pPr>
        <w:pStyle w:val="Paragrafoelenco"/>
        <w:spacing w:line="276" w:lineRule="auto"/>
        <w:ind w:left="1080"/>
        <w:rPr>
          <w:rFonts w:asciiTheme="majorHAnsi" w:hAnsiTheme="majorHAnsi" w:cstheme="majorHAnsi"/>
        </w:rPr>
      </w:pPr>
      <w:bookmarkStart w:id="10" w:name="_Hlk39563866"/>
      <w:r w:rsidRPr="00322B13">
        <w:rPr>
          <w:rFonts w:asciiTheme="majorHAnsi" w:hAnsiTheme="majorHAnsi" w:cstheme="majorHAnsi"/>
        </w:rPr>
        <w:t>Classe di appartenenza: ConnectivityManager</w:t>
      </w:r>
    </w:p>
    <w:bookmarkEnd w:id="10"/>
    <w:p w14:paraId="60D95421"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Richiede: Manifest.permission.ACCESS_NETWORK_STATE</w:t>
      </w:r>
    </w:p>
    <w:p w14:paraId="0C7D511B"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rPr>
        <w:t>Restituisce true nel caso in cui la connessione in uso sia classificata come “metered”, ovvero sensibile al trasferimento di grandi quantità di dati.</w:t>
      </w:r>
      <w:r w:rsidRPr="00322B13">
        <w:rPr>
          <w:rFonts w:asciiTheme="majorHAnsi" w:hAnsiTheme="majorHAnsi" w:cstheme="majorHAnsi"/>
        </w:rPr>
        <w:br/>
      </w:r>
    </w:p>
    <w:p w14:paraId="3E9D277D"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color w:val="202124"/>
        </w:rPr>
        <w:t xml:space="preserve">public NetworkInfo getActiveNetworkInfo() </w:t>
      </w:r>
      <w:r w:rsidRPr="00322B13">
        <w:rPr>
          <w:rFonts w:asciiTheme="majorHAnsi" w:hAnsiTheme="majorHAnsi" w:cstheme="majorHAnsi"/>
          <w:color w:val="C00000"/>
        </w:rPr>
        <w:t>(deprecato a partire da API level 29)</w:t>
      </w:r>
      <w:r w:rsidRPr="00322B13">
        <w:rPr>
          <w:rFonts w:asciiTheme="majorHAnsi" w:hAnsiTheme="majorHAnsi" w:cstheme="majorHAnsi"/>
          <w:b/>
          <w:bCs/>
          <w:color w:val="2021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Restituisce un oggetto di tip NetworkInfo contenente informazioni sulla connessione in uso, se questa è attiva, oppure null se nessuna tra le connessioni di default è disponibile per il trasferimento dati.</w:t>
      </w:r>
    </w:p>
    <w:p w14:paraId="2E00C678" w14:textId="77777777" w:rsidR="00FA4806" w:rsidRPr="00322B13" w:rsidRDefault="00FA4806" w:rsidP="009D4359">
      <w:pPr>
        <w:pStyle w:val="Paragrafoelenco"/>
        <w:spacing w:line="276" w:lineRule="auto"/>
        <w:ind w:left="1800"/>
        <w:rPr>
          <w:rFonts w:asciiTheme="majorHAnsi" w:hAnsiTheme="majorHAnsi" w:cstheme="majorHAnsi"/>
          <w:b/>
          <w:bCs/>
          <w:color w:val="202124"/>
        </w:rPr>
      </w:pPr>
    </w:p>
    <w:p w14:paraId="6ECABE2F" w14:textId="77777777" w:rsidR="00FA4806" w:rsidRPr="00322B13" w:rsidRDefault="00FA4806" w:rsidP="009D4359">
      <w:pPr>
        <w:pStyle w:val="Paragrafoelenco"/>
        <w:spacing w:line="276" w:lineRule="auto"/>
        <w:ind w:left="1080"/>
        <w:rPr>
          <w:rFonts w:asciiTheme="majorHAnsi" w:hAnsiTheme="majorHAnsi" w:cstheme="majorHAnsi"/>
        </w:rPr>
      </w:pPr>
      <w:r w:rsidRPr="00322B13">
        <w:rPr>
          <w:rFonts w:asciiTheme="majorHAnsi" w:hAnsiTheme="majorHAnsi" w:cstheme="majorHAnsi"/>
          <w:color w:val="202124"/>
        </w:rPr>
        <w:t>public NetworkCapabilities getNetworkCapabilities(Network network)</w:t>
      </w:r>
      <w:r w:rsidRPr="00322B13">
        <w:rPr>
          <w:rFonts w:asciiTheme="majorHAnsi" w:hAnsiTheme="majorHAnsi" w:cstheme="majorHAnsi"/>
          <w:b/>
          <w:bCs/>
          <w:color w:val="202124"/>
          <w:sz w:val="24"/>
          <w:szCs w:val="24"/>
        </w:rPr>
        <w:br/>
      </w:r>
      <w:r w:rsidRPr="00322B13">
        <w:rPr>
          <w:rFonts w:asciiTheme="majorHAnsi" w:hAnsiTheme="majorHAnsi" w:cstheme="majorHAnsi"/>
        </w:rPr>
        <w:t>Classe di appartenenza: ConnectivityManager</w:t>
      </w:r>
      <w:r w:rsidRPr="00322B13">
        <w:rPr>
          <w:rFonts w:asciiTheme="majorHAnsi" w:hAnsiTheme="majorHAnsi" w:cstheme="majorHAnsi"/>
        </w:rPr>
        <w:br/>
        <w:t>Richiede: Manifest.permission.ACCESS_NETWORK_STATE</w:t>
      </w:r>
      <w:r w:rsidRPr="00322B13">
        <w:rPr>
          <w:rFonts w:asciiTheme="majorHAnsi" w:hAnsiTheme="majorHAnsi" w:cstheme="majorHAnsi"/>
        </w:rPr>
        <w:br/>
        <w:t xml:space="preserve">Resituisce un oggetto di tipo NetworkCapabilities contenente informazioni sulla qualità e sul tipo </w:t>
      </w:r>
      <w:r w:rsidRPr="00322B13">
        <w:rPr>
          <w:rFonts w:asciiTheme="majorHAnsi" w:hAnsiTheme="majorHAnsi" w:cstheme="majorHAnsi"/>
        </w:rPr>
        <w:lastRenderedPageBreak/>
        <w:t xml:space="preserve">della connessione fornita in ingresso come parametro, oppure null se la connessione è sconosciuta. </w:t>
      </w:r>
    </w:p>
    <w:p w14:paraId="72EF140C"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sz w:val="22"/>
          <w:szCs w:val="22"/>
        </w:rPr>
      </w:pPr>
      <w:r w:rsidRPr="00322B13">
        <w:rPr>
          <w:rFonts w:asciiTheme="majorHAnsi" w:hAnsiTheme="majorHAnsi" w:cstheme="majorHAnsi"/>
          <w:sz w:val="22"/>
          <w:szCs w:val="22"/>
        </w:rPr>
        <w:t>public void registerDefaultNetworkCallback (</w:t>
      </w:r>
      <w:hyperlink r:id="rId14" w:history="1">
        <w:r w:rsidRPr="00322B13">
          <w:rPr>
            <w:rStyle w:val="Collegamentoipertestuale"/>
            <w:rFonts w:asciiTheme="majorHAnsi" w:hAnsiTheme="majorHAnsi" w:cstheme="majorHAnsi"/>
            <w:color w:val="auto"/>
            <w:sz w:val="22"/>
            <w:szCs w:val="22"/>
            <w:u w:val="none"/>
          </w:rPr>
          <w:t>ConnectivityManager.NetworkCallback</w:t>
        </w:r>
      </w:hyperlink>
      <w:r w:rsidRPr="00322B13">
        <w:rPr>
          <w:rFonts w:asciiTheme="majorHAnsi" w:hAnsiTheme="majorHAnsi" w:cstheme="majorHAnsi"/>
          <w:sz w:val="22"/>
          <w:szCs w:val="22"/>
        </w:rPr>
        <w:t xml:space="preserve"> networkCallback)</w:t>
      </w:r>
      <w:r w:rsidRPr="00322B13">
        <w:rPr>
          <w:rFonts w:asciiTheme="majorHAnsi" w:hAnsiTheme="majorHAnsi" w:cstheme="majorHAnsi"/>
          <w:sz w:val="22"/>
          <w:szCs w:val="22"/>
        </w:rPr>
        <w:br/>
        <w:t>Classe di appartenenza: ConnectivityManager</w:t>
      </w:r>
      <w:r w:rsidRPr="00322B13">
        <w:rPr>
          <w:rFonts w:asciiTheme="majorHAnsi" w:hAnsiTheme="majorHAnsi" w:cstheme="majorHAnsi"/>
          <w:sz w:val="22"/>
          <w:szCs w:val="22"/>
        </w:rPr>
        <w:br/>
        <w:t>Richiede: Manifest.permission.ACCESS_NETWORK_STATE</w:t>
      </w:r>
      <w:r w:rsidRPr="00322B13">
        <w:rPr>
          <w:rFonts w:asciiTheme="majorHAnsi" w:hAnsiTheme="majorHAnsi" w:cstheme="majorHAnsi"/>
          <w:sz w:val="22"/>
          <w:szCs w:val="22"/>
        </w:rPr>
        <w:br/>
        <w:t xml:space="preserve">Permette a un’applicazione di registrarsi per ricevere una notifica ogni volta che il sistema rileva un cambiamentio nello stato della rete. Esistono cinque diverse varianti di questo metodo, ciascuna con un’intestazione diversa per numero e tipo dei parametri d’ingresso. </w:t>
      </w:r>
    </w:p>
    <w:p w14:paraId="58E0FDAE"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rPr>
      </w:pPr>
      <w:r w:rsidRPr="00322B13">
        <w:rPr>
          <w:rFonts w:asciiTheme="majorHAnsi" w:hAnsiTheme="majorHAnsi" w:cstheme="majorHAnsi"/>
          <w:color w:val="202124"/>
        </w:rPr>
        <w:t xml:space="preserve">public int getNetworkType() </w:t>
      </w:r>
      <w:r w:rsidRPr="00322B13">
        <w:rPr>
          <w:rFonts w:asciiTheme="majorHAnsi" w:hAnsiTheme="majorHAnsi" w:cstheme="majorHAnsi"/>
          <w:color w:val="C00000"/>
        </w:rPr>
        <w:t>(deprecato a partire da API level R)</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Richiede: </w:t>
      </w:r>
      <w:r w:rsidRPr="00322B13">
        <w:rPr>
          <w:rFonts w:asciiTheme="majorHAnsi" w:hAnsiTheme="majorHAnsi" w:cstheme="majorHAnsi"/>
          <w:sz w:val="22"/>
          <w:szCs w:val="22"/>
        </w:rPr>
        <w:t>Manifest.permission.READ_PHONE_STATE</w:t>
      </w:r>
      <w:r w:rsidRPr="00322B13">
        <w:rPr>
          <w:rFonts w:asciiTheme="majorHAnsi" w:hAnsiTheme="majorHAnsi" w:cstheme="majorHAnsi"/>
        </w:rPr>
        <w:br/>
        <w:t>Resituisce, sottoforma di costante, il tipo di connessione in uso.</w:t>
      </w:r>
    </w:p>
    <w:p w14:paraId="4A70D6A6" w14:textId="77777777" w:rsidR="00FA4806" w:rsidRPr="00322B13" w:rsidRDefault="00FA4806" w:rsidP="009D4359">
      <w:pPr>
        <w:pStyle w:val="PreformattatoHTML"/>
        <w:shd w:val="clear" w:color="auto" w:fill="FFFFFF"/>
        <w:spacing w:before="240" w:after="240" w:line="300" w:lineRule="atLeast"/>
        <w:ind w:left="1068"/>
        <w:rPr>
          <w:rFonts w:asciiTheme="majorHAnsi" w:hAnsiTheme="majorHAnsi" w:cstheme="majorHAnsi"/>
          <w:sz w:val="22"/>
          <w:szCs w:val="22"/>
          <w:lang w:val="en-GB"/>
        </w:rPr>
      </w:pPr>
      <w:r w:rsidRPr="00322B13">
        <w:rPr>
          <w:rFonts w:asciiTheme="majorHAnsi" w:hAnsiTheme="majorHAnsi" w:cstheme="majorHAnsi"/>
          <w:color w:val="202124"/>
        </w:rPr>
        <w:t>public int getDataState()</w:t>
      </w:r>
      <w:r w:rsidRPr="00322B13">
        <w:rPr>
          <w:rFonts w:asciiTheme="majorHAnsi" w:hAnsiTheme="majorHAnsi" w:cstheme="majorHAnsi"/>
          <w:b/>
          <w:bCs/>
          <w:color w:val="202124"/>
        </w:rPr>
        <w:br/>
      </w:r>
      <w:r w:rsidRPr="00322B13">
        <w:rPr>
          <w:rFonts w:asciiTheme="majorHAnsi" w:hAnsiTheme="majorHAnsi" w:cstheme="majorHAnsi"/>
        </w:rPr>
        <w:t>Classe di appartenenza: TelephonyManager</w:t>
      </w:r>
      <w:r w:rsidRPr="00322B13">
        <w:rPr>
          <w:rFonts w:asciiTheme="majorHAnsi" w:hAnsiTheme="majorHAnsi" w:cstheme="majorHAnsi"/>
        </w:rPr>
        <w:br/>
        <w:t xml:space="preserve">Resituisce, sottoforma di costante, lo stato della rete cellulare (es. </w:t>
      </w:r>
      <w:r w:rsidRPr="00322B13">
        <w:rPr>
          <w:rFonts w:asciiTheme="majorHAnsi" w:hAnsiTheme="majorHAnsi" w:cstheme="majorHAnsi"/>
          <w:lang w:val="en-GB"/>
        </w:rPr>
        <w:t>DATA_DISCONNECTED, DATA_CONNECTING, DATA_CONNECTED, DATA_SUSPENDED, DATA_DISCONNECTING).</w:t>
      </w:r>
    </w:p>
    <w:p w14:paraId="65E7815C" w14:textId="77777777" w:rsidR="00FA4806" w:rsidRPr="00322B13" w:rsidRDefault="00FA4806" w:rsidP="001B586E">
      <w:pPr>
        <w:pStyle w:val="Paragrafoelenco"/>
        <w:numPr>
          <w:ilvl w:val="0"/>
          <w:numId w:val="4"/>
        </w:numPr>
        <w:spacing w:line="276" w:lineRule="auto"/>
        <w:ind w:left="1080"/>
        <w:rPr>
          <w:rFonts w:asciiTheme="majorHAnsi" w:hAnsiTheme="majorHAnsi" w:cstheme="majorHAnsi"/>
        </w:rPr>
      </w:pPr>
      <w:r w:rsidRPr="00322B13">
        <w:rPr>
          <w:rFonts w:asciiTheme="majorHAnsi" w:hAnsiTheme="majorHAnsi" w:cstheme="majorHAnsi"/>
        </w:rPr>
        <w:t>Nei casi in cui la qualità della connessione risulti particolarmente scarsa, può essere utile impedire a un’applicazione di scaricare contenuti multimediali, o in alternativa consentire il download soltanto dei file a risoluzione più bassa.</w:t>
      </w:r>
      <w:r w:rsidRPr="00322B13">
        <w:rPr>
          <w:rFonts w:asciiTheme="majorHAnsi" w:hAnsiTheme="majorHAnsi" w:cstheme="majorHAnsi"/>
        </w:rPr>
        <w:br/>
        <w:t xml:space="preserve">È inoltre consigliato l’utilizzo di </w:t>
      </w:r>
      <w:r w:rsidRPr="00322B13">
        <w:rPr>
          <w:rFonts w:asciiTheme="majorHAnsi" w:hAnsiTheme="majorHAnsi" w:cstheme="majorHAnsi"/>
          <w:i/>
          <w:iCs/>
          <w:color w:val="202124"/>
          <w:shd w:val="clear" w:color="auto" w:fill="FFFFFF"/>
        </w:rPr>
        <w:t>placeholder</w:t>
      </w:r>
      <w:r w:rsidRPr="00322B13">
        <w:rPr>
          <w:rFonts w:asciiTheme="majorHAnsi" w:hAnsiTheme="majorHAnsi" w:cstheme="majorHAnsi"/>
          <w:i/>
          <w:iCs/>
        </w:rPr>
        <w:t xml:space="preserve"> </w:t>
      </w:r>
      <w:r w:rsidRPr="00322B13">
        <w:rPr>
          <w:rFonts w:asciiTheme="majorHAnsi" w:hAnsiTheme="majorHAnsi" w:cstheme="majorHAnsi"/>
        </w:rPr>
        <w:t>(ad esempio sfruttando le funzionalità offerte dal package ”</w:t>
      </w:r>
      <w:r w:rsidRPr="00322B13">
        <w:rPr>
          <w:rFonts w:asciiTheme="majorHAnsi" w:hAnsiTheme="majorHAnsi" w:cstheme="majorHAnsi"/>
          <w:color w:val="202124"/>
          <w:shd w:val="clear" w:color="auto" w:fill="FFFFFF"/>
        </w:rPr>
        <w:t>androidx.palette.graphics</w:t>
      </w:r>
      <w:r w:rsidRPr="00322B13">
        <w:rPr>
          <w:rFonts w:asciiTheme="majorHAnsi" w:hAnsiTheme="majorHAnsi" w:cstheme="majorHAnsi"/>
        </w:rPr>
        <w:t>”) in modo da permettere all’utente di godere di un’esperienza visiva uniforme anche in mancanza di una connessione stabile.</w:t>
      </w:r>
      <w:r w:rsidRPr="00322B13">
        <w:rPr>
          <w:rFonts w:asciiTheme="majorHAnsi" w:hAnsiTheme="majorHAnsi" w:cstheme="majorHAnsi"/>
        </w:rPr>
        <w:br/>
        <w:t xml:space="preserve">Al contrario, se un dispositivo dispone di una connessione veloce e affidabile, è possibile fruire più rapidamente dei contenuti effettuando il </w:t>
      </w:r>
      <w:r w:rsidRPr="00322B13">
        <w:rPr>
          <w:rFonts w:asciiTheme="majorHAnsi" w:hAnsiTheme="majorHAnsi" w:cstheme="majorHAnsi"/>
          <w:i/>
          <w:iCs/>
        </w:rPr>
        <w:t>prefetch</w:t>
      </w:r>
      <w:r w:rsidRPr="00322B13">
        <w:rPr>
          <w:rFonts w:asciiTheme="majorHAnsi" w:hAnsiTheme="majorHAnsi" w:cstheme="majorHAnsi"/>
        </w:rPr>
        <w:t>, ovvero archiviando preventivamente in cache i file a cui l’utente potrebbe voler accedere nell’immediato futuro.</w:t>
      </w:r>
    </w:p>
    <w:p w14:paraId="7D5A8534" w14:textId="77777777" w:rsidR="00FA4806" w:rsidRPr="00322B13" w:rsidRDefault="00FA4806" w:rsidP="00FA4806">
      <w:pPr>
        <w:spacing w:line="276" w:lineRule="auto"/>
        <w:rPr>
          <w:rFonts w:asciiTheme="majorHAnsi" w:hAnsiTheme="majorHAnsi" w:cstheme="majorHAnsi"/>
        </w:rPr>
      </w:pPr>
    </w:p>
    <w:p w14:paraId="14B5137B" w14:textId="77777777" w:rsidR="00FA4806" w:rsidRPr="00322B13" w:rsidRDefault="00FA4806" w:rsidP="00FA4806">
      <w:pPr>
        <w:spacing w:line="276" w:lineRule="auto"/>
        <w:rPr>
          <w:rFonts w:asciiTheme="majorHAnsi" w:hAnsiTheme="majorHAnsi" w:cstheme="majorHAnsi"/>
        </w:rPr>
      </w:pPr>
    </w:p>
    <w:p w14:paraId="2038B2B8" w14:textId="03E6D8AC" w:rsidR="00FA4806" w:rsidRPr="00322B13" w:rsidRDefault="003E6BE2" w:rsidP="001B586E">
      <w:pPr>
        <w:pStyle w:val="Titolo2"/>
        <w:numPr>
          <w:ilvl w:val="1"/>
          <w:numId w:val="10"/>
        </w:numPr>
        <w:rPr>
          <w:rFonts w:cstheme="majorHAnsi"/>
          <w:b/>
          <w:bCs/>
          <w:lang w:val="en-GB"/>
        </w:rPr>
      </w:pPr>
      <w:bookmarkStart w:id="11" w:name="_Toc42682688"/>
      <w:r w:rsidRPr="00322B13">
        <w:rPr>
          <w:rFonts w:cstheme="majorHAnsi"/>
          <w:b/>
          <w:bCs/>
          <w:lang w:val="en-GB"/>
        </w:rPr>
        <w:t>Capacità del dispostivo</w:t>
      </w:r>
      <w:bookmarkEnd w:id="11"/>
    </w:p>
    <w:p w14:paraId="69262A4B" w14:textId="77777777" w:rsidR="00FA4806" w:rsidRPr="00322B13" w:rsidRDefault="00FA4806" w:rsidP="00FA4806">
      <w:pPr>
        <w:rPr>
          <w:rFonts w:asciiTheme="majorHAnsi" w:hAnsiTheme="majorHAnsi" w:cstheme="majorHAnsi"/>
          <w:lang w:val="en-GB"/>
        </w:rPr>
      </w:pPr>
    </w:p>
    <w:p w14:paraId="320BC24B" w14:textId="5F9A788A" w:rsidR="00FA4806" w:rsidRPr="00322B13" w:rsidRDefault="003E6BE2" w:rsidP="001B586E">
      <w:pPr>
        <w:pStyle w:val="Titolo2"/>
        <w:numPr>
          <w:ilvl w:val="2"/>
          <w:numId w:val="10"/>
        </w:numPr>
        <w:rPr>
          <w:rFonts w:cstheme="majorHAnsi"/>
          <w:b/>
          <w:bCs/>
          <w:lang w:val="en-GB"/>
        </w:rPr>
      </w:pPr>
      <w:bookmarkStart w:id="12" w:name="_Toc42682689"/>
      <w:r w:rsidRPr="00322B13">
        <w:rPr>
          <w:rFonts w:cstheme="majorHAnsi"/>
          <w:b/>
          <w:bCs/>
          <w:lang w:val="en-GB"/>
        </w:rPr>
        <w:t>Grafiche e dimensione dello schermo</w:t>
      </w:r>
      <w:bookmarkEnd w:id="12"/>
    </w:p>
    <w:p w14:paraId="082980C2"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In questa sezione vengono discusse alcune tecniche che è possibile adottare per consentire a un’applicazione di supportare correttamente dispositivi con schermi dalle dimensioni e risoluzioni diverse.</w:t>
      </w:r>
    </w:p>
    <w:p w14:paraId="3B3D3DDC" w14:textId="77777777"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 xml:space="preserve">Il </w:t>
      </w:r>
      <w:r w:rsidRPr="00322B13">
        <w:rPr>
          <w:rFonts w:asciiTheme="majorHAnsi" w:hAnsiTheme="majorHAnsi" w:cstheme="majorHAnsi"/>
          <w:i/>
          <w:iCs/>
        </w:rPr>
        <w:t>density-independent pixel</w:t>
      </w:r>
      <w:r w:rsidRPr="00322B13">
        <w:rPr>
          <w:rFonts w:asciiTheme="majorHAnsi" w:hAnsiTheme="majorHAnsi" w:cstheme="majorHAnsi"/>
        </w:rPr>
        <w:t xml:space="preserve"> (dp) è unità di misura alternativa al </w:t>
      </w:r>
      <w:r w:rsidRPr="00322B13">
        <w:rPr>
          <w:rFonts w:asciiTheme="majorHAnsi" w:hAnsiTheme="majorHAnsi" w:cstheme="majorHAnsi"/>
          <w:i/>
          <w:iCs/>
        </w:rPr>
        <w:t>pixel</w:t>
      </w:r>
      <w:r w:rsidRPr="00322B13">
        <w:rPr>
          <w:rFonts w:asciiTheme="majorHAnsi" w:hAnsiTheme="majorHAnsi" w:cstheme="majorHAnsi"/>
        </w:rPr>
        <w:t xml:space="preserve"> (px) che permette di visualizzare dei contenuti su uno schermo in maniera indipendente dalla dpi (“dots per inch”, ovvero il numero di punti, o pixel, presenti in un pollice di lunghezza).</w:t>
      </w:r>
      <w:r w:rsidRPr="00322B13">
        <w:rPr>
          <w:rFonts w:asciiTheme="majorHAnsi" w:hAnsiTheme="majorHAnsi" w:cstheme="majorHAnsi"/>
        </w:rPr>
        <w:br/>
        <w:t xml:space="preserve">L’uso dei dp offre il grande vantaggio di non doversi preoccupare di come la propria applicazione verrà visualizzata sui vari dispositivi, in quanto permette di “scalare” gli elementi dell’interfaccia </w:t>
      </w:r>
      <w:r w:rsidRPr="00322B13">
        <w:rPr>
          <w:rFonts w:asciiTheme="majorHAnsi" w:hAnsiTheme="majorHAnsi" w:cstheme="majorHAnsi"/>
        </w:rPr>
        <w:lastRenderedPageBreak/>
        <w:t>in base alla risoluzione e alla densità di pixel di ogni singolo schermo.</w:t>
      </w:r>
      <w:r w:rsidRPr="00322B13">
        <w:rPr>
          <w:rFonts w:asciiTheme="majorHAnsi" w:hAnsiTheme="majorHAnsi" w:cstheme="majorHAnsi"/>
        </w:rPr>
        <w:br/>
      </w:r>
    </w:p>
    <w:p w14:paraId="377B0148" w14:textId="2BC2E0FA"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importante, soprattutto nello sviluppo di un’applicazione rivolta ai mercati emergenti, assicurarsi che gli elementi grafici vengano visualizzati correttamente anche su device dalle specifiche hardware limitate. In particolare, per fare in modo che la propria app funzioni in maniera ottimale anche su tali dispositivi, è consigliabile ridurre, se non addirittura eliminare, la presenza di elaborazioni grafiche particolarmente pesanti, come animazioni e transizioni.</w:t>
      </w:r>
      <w:r w:rsidRPr="00322B13">
        <w:rPr>
          <w:rFonts w:asciiTheme="majorHAnsi" w:hAnsiTheme="majorHAnsi" w:cstheme="majorHAnsi"/>
        </w:rPr>
        <w:br/>
      </w:r>
    </w:p>
    <w:p w14:paraId="04ECF144" w14:textId="77777777" w:rsidR="00FA4806" w:rsidRPr="00322B13" w:rsidRDefault="00FA4806" w:rsidP="001B586E">
      <w:pPr>
        <w:pStyle w:val="Paragrafoelenco"/>
        <w:numPr>
          <w:ilvl w:val="0"/>
          <w:numId w:val="5"/>
        </w:numPr>
        <w:spacing w:line="276" w:lineRule="auto"/>
        <w:ind w:left="1080"/>
        <w:rPr>
          <w:rFonts w:asciiTheme="majorHAnsi" w:hAnsiTheme="majorHAnsi" w:cstheme="majorHAnsi"/>
        </w:rPr>
      </w:pPr>
      <w:r w:rsidRPr="00322B13">
        <w:rPr>
          <w:rFonts w:asciiTheme="majorHAnsi" w:hAnsiTheme="majorHAnsi" w:cstheme="majorHAnsi"/>
        </w:rPr>
        <w:t>È possibile che su dispositivi con schermi dalle dimensioni ridotte non sia possibile visualizzare tutti gli elementi previsti per una singola activity. Per questo motivo è necessario che ogni applicazione sia in grado di modificare la propria interfaccia rendendo visibili solamente gli elementi strettamente necessari al suo utilizzo.</w:t>
      </w:r>
      <w:r w:rsidRPr="00322B13">
        <w:rPr>
          <w:rFonts w:asciiTheme="majorHAnsi" w:hAnsiTheme="majorHAnsi" w:cstheme="majorHAnsi"/>
        </w:rPr>
        <w:br/>
        <w:t>Per facilitare il compito degli sviluppatori, Google ha messo a disposizione una serie di linee guida, raccolte sotto il nome di “Material Design guidelines”, in cui vengono illustrati alcuni principi utili alla progettazione di layout per l’interfaccia utente.</w:t>
      </w:r>
    </w:p>
    <w:p w14:paraId="10F06378" w14:textId="77777777" w:rsidR="00FA4806" w:rsidRPr="00322B13" w:rsidRDefault="00FA4806" w:rsidP="00FA4806">
      <w:pPr>
        <w:pStyle w:val="Paragrafoelenco"/>
        <w:spacing w:line="276" w:lineRule="auto"/>
        <w:rPr>
          <w:rFonts w:asciiTheme="majorHAnsi" w:hAnsiTheme="majorHAnsi" w:cstheme="majorHAnsi"/>
        </w:rPr>
      </w:pPr>
    </w:p>
    <w:p w14:paraId="7124BB0C" w14:textId="24376846" w:rsidR="00FA4806" w:rsidRPr="00FE68D3" w:rsidRDefault="003E6BE2" w:rsidP="001B586E">
      <w:pPr>
        <w:pStyle w:val="Titolo2"/>
        <w:numPr>
          <w:ilvl w:val="2"/>
          <w:numId w:val="10"/>
        </w:numPr>
        <w:rPr>
          <w:rFonts w:cstheme="majorHAnsi"/>
          <w:b/>
          <w:bCs/>
          <w:noProof w:val="0"/>
          <w:color w:val="202124"/>
          <w:spacing w:val="-2"/>
          <w:sz w:val="28"/>
          <w:szCs w:val="24"/>
        </w:rPr>
      </w:pPr>
      <w:bookmarkStart w:id="13" w:name="_Toc42682690"/>
      <w:r w:rsidRPr="00FE68D3">
        <w:rPr>
          <w:rFonts w:cstheme="majorHAnsi"/>
          <w:b/>
          <w:bCs/>
          <w:sz w:val="28"/>
          <w:szCs w:val="24"/>
        </w:rPr>
        <w:t>Retrocompatibilità</w:t>
      </w:r>
      <w:bookmarkEnd w:id="13"/>
      <w:r w:rsidRPr="00FE68D3">
        <w:rPr>
          <w:rFonts w:cstheme="majorHAnsi"/>
          <w:b/>
          <w:bCs/>
          <w:sz w:val="28"/>
          <w:szCs w:val="24"/>
        </w:rPr>
        <w:t xml:space="preserve"> </w:t>
      </w:r>
    </w:p>
    <w:p w14:paraId="2928AE00" w14:textId="77777777" w:rsidR="00FA4806" w:rsidRPr="00322B13" w:rsidRDefault="00FA4806" w:rsidP="009D4359">
      <w:pPr>
        <w:spacing w:line="276" w:lineRule="auto"/>
        <w:ind w:left="360"/>
        <w:rPr>
          <w:rFonts w:asciiTheme="majorHAnsi" w:hAnsiTheme="majorHAnsi" w:cstheme="majorHAnsi"/>
        </w:rPr>
      </w:pPr>
      <w:r w:rsidRPr="00322B13">
        <w:rPr>
          <w:rFonts w:asciiTheme="majorHAnsi" w:hAnsiTheme="majorHAnsi" w:cstheme="majorHAnsi"/>
        </w:rPr>
        <w:t>Di seguito vengono illustrate tre diverse modalità attraverso le quali è possibile incrementare il grado di retrocompatibilità di un’applicazione.</w:t>
      </w:r>
    </w:p>
    <w:p w14:paraId="3F627992" w14:textId="7CCFA870" w:rsidR="00FA4806" w:rsidRPr="00322B13" w:rsidRDefault="00FA4806"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L’attributo </w:t>
      </w:r>
      <w:r w:rsidRPr="00322B13">
        <w:rPr>
          <w:rFonts w:asciiTheme="majorHAnsi" w:hAnsiTheme="majorHAnsi" w:cstheme="majorHAnsi"/>
          <w:i/>
          <w:iCs/>
        </w:rPr>
        <w:t>android:targetSdkVersion</w:t>
      </w:r>
      <w:r w:rsidRPr="00322B13">
        <w:rPr>
          <w:rFonts w:asciiTheme="majorHAnsi" w:hAnsiTheme="majorHAnsi" w:cstheme="majorHAnsi"/>
        </w:rPr>
        <w:t xml:space="preserve"> presente nel file </w:t>
      </w:r>
      <w:r w:rsidRPr="00322B13">
        <w:rPr>
          <w:rFonts w:asciiTheme="majorHAnsi" w:hAnsiTheme="majorHAnsi" w:cstheme="majorHAnsi"/>
          <w:i/>
          <w:iCs/>
        </w:rPr>
        <w:t>AndroidManifest.xml</w:t>
      </w:r>
      <w:r w:rsidRPr="00322B13">
        <w:rPr>
          <w:rFonts w:asciiTheme="majorHAnsi" w:hAnsiTheme="majorHAnsi" w:cstheme="majorHAnsi"/>
        </w:rPr>
        <w:t xml:space="preserve"> informa il sistema che una particolare app è stata testata utilizzando una certa versione di Android. In caso il valore di questo attributo fosse più basso dell’API level utilizzato dal dispositivo, il sistema operativo potrebbe attivare dei meccanismi di compatibilità per assicurarsi che l’applicazione continui a funzionare come previsto. Per questo motivo, se si vuole mantenere aggiornata la propria app, è importante che la  targetSdkVersion corrisponda all’API level più recente.</w:t>
      </w:r>
      <w:r w:rsidRPr="00322B13">
        <w:rPr>
          <w:rFonts w:asciiTheme="majorHAnsi" w:hAnsiTheme="majorHAnsi" w:cstheme="majorHAnsi"/>
        </w:rPr>
        <w:br/>
        <w:t xml:space="preserve">Analogamente, l’attributo </w:t>
      </w:r>
      <w:r w:rsidRPr="00322B13">
        <w:rPr>
          <w:rFonts w:asciiTheme="majorHAnsi" w:hAnsiTheme="majorHAnsi" w:cstheme="majorHAnsi"/>
          <w:i/>
          <w:iCs/>
        </w:rPr>
        <w:t xml:space="preserve">android:minSdkVersion </w:t>
      </w:r>
      <w:r w:rsidRPr="00322B13">
        <w:rPr>
          <w:rFonts w:asciiTheme="majorHAnsi" w:hAnsiTheme="majorHAnsi" w:cstheme="majorHAnsi"/>
        </w:rPr>
        <w:t xml:space="preserve">indica l’API level più basso supportato da un’applicazione. Diminuire il valore di questo attributo permette di aumentare il numero di dispositivi su cui essa è in grado di funzionare correttamente, ma allo stesso tempo costringe gli sviluppatori a utilizzare un set di funzionalità limitato rispetto a quello offerto da versioni di Android SDK più recenti (se la minSdkVersion non viene esplicitamente indicata dallo sviluppatore, il sistema imposta automaticamente il suo valore a 1, il che significa che quella particolare applicazione è, almento teoricamente, retrocompatibile con qualsiasi versione di Android). </w:t>
      </w:r>
    </w:p>
    <w:p w14:paraId="457DD28A" w14:textId="77777777" w:rsidR="00A73D9A" w:rsidRPr="00322B13" w:rsidRDefault="00A73D9A" w:rsidP="009D4359">
      <w:pPr>
        <w:pStyle w:val="Paragrafoelenco"/>
        <w:spacing w:line="276" w:lineRule="auto"/>
        <w:ind w:left="1080"/>
        <w:rPr>
          <w:rFonts w:asciiTheme="majorHAnsi" w:hAnsiTheme="majorHAnsi" w:cstheme="majorHAnsi"/>
        </w:rPr>
      </w:pPr>
    </w:p>
    <w:p w14:paraId="184F944D" w14:textId="1FA40C75" w:rsidR="00AA1625" w:rsidRPr="00322B13" w:rsidRDefault="00A73D9A" w:rsidP="001B586E">
      <w:pPr>
        <w:pStyle w:val="Paragrafoelenco"/>
        <w:numPr>
          <w:ilvl w:val="0"/>
          <w:numId w:val="6"/>
        </w:numPr>
        <w:spacing w:line="276" w:lineRule="auto"/>
        <w:ind w:left="1080"/>
        <w:rPr>
          <w:rFonts w:asciiTheme="majorHAnsi" w:hAnsiTheme="majorHAnsi" w:cstheme="majorHAnsi"/>
        </w:rPr>
      </w:pPr>
      <w:r w:rsidRPr="00322B13">
        <w:rPr>
          <w:rFonts w:asciiTheme="majorHAnsi" w:hAnsiTheme="majorHAnsi" w:cstheme="majorHAnsi"/>
        </w:rPr>
        <w:t xml:space="preserve">È importante </w:t>
      </w:r>
      <w:r w:rsidR="00B959C9" w:rsidRPr="00322B13">
        <w:rPr>
          <w:rFonts w:asciiTheme="majorHAnsi" w:hAnsiTheme="majorHAnsi" w:cstheme="majorHAnsi"/>
        </w:rPr>
        <w:t>che l’applicazione funzioni correttamente se usata in varie</w:t>
      </w:r>
      <w:r w:rsidRPr="00322B13">
        <w:rPr>
          <w:rFonts w:asciiTheme="majorHAnsi" w:hAnsiTheme="majorHAnsi" w:cstheme="majorHAnsi"/>
        </w:rPr>
        <w:t xml:space="preserve"> versioni del sistema operativo</w:t>
      </w:r>
      <w:r w:rsidR="00B959C9" w:rsidRPr="00322B13">
        <w:rPr>
          <w:rFonts w:asciiTheme="majorHAnsi" w:hAnsiTheme="majorHAnsi" w:cstheme="majorHAnsi"/>
        </w:rPr>
        <w:t xml:space="preserve"> Android</w:t>
      </w:r>
      <w:r w:rsidRPr="00322B13">
        <w:rPr>
          <w:rFonts w:asciiTheme="majorHAnsi" w:hAnsiTheme="majorHAnsi" w:cstheme="majorHAnsi"/>
        </w:rPr>
        <w:t xml:space="preserve">. Questo può essere fatto grazie all’utilizzo delle </w:t>
      </w:r>
      <w:r w:rsidRPr="00322B13">
        <w:rPr>
          <w:rFonts w:asciiTheme="majorHAnsi" w:hAnsiTheme="majorHAnsi" w:cstheme="majorHAnsi"/>
          <w:i/>
          <w:iCs/>
        </w:rPr>
        <w:t>Librerie di Supporto Android</w:t>
      </w:r>
      <w:r w:rsidRPr="00322B13">
        <w:rPr>
          <w:rFonts w:asciiTheme="majorHAnsi" w:hAnsiTheme="majorHAnsi" w:cstheme="majorHAnsi"/>
        </w:rPr>
        <w:t xml:space="preserve">, implentando </w:t>
      </w:r>
      <w:r w:rsidRPr="00322B13">
        <w:rPr>
          <w:rFonts w:asciiTheme="majorHAnsi" w:hAnsiTheme="majorHAnsi" w:cstheme="majorHAnsi"/>
          <w:i/>
          <w:iCs/>
        </w:rPr>
        <w:t xml:space="preserve">android.support.* </w:t>
      </w:r>
      <w:r w:rsidRPr="00322B13">
        <w:rPr>
          <w:rFonts w:asciiTheme="majorHAnsi" w:hAnsiTheme="majorHAnsi" w:cstheme="majorHAnsi"/>
        </w:rPr>
        <w:t>che dalle verisioni API successive alla 27</w:t>
      </w:r>
      <w:r w:rsidR="00AA1625" w:rsidRPr="00322B13">
        <w:rPr>
          <w:rFonts w:asciiTheme="majorHAnsi" w:hAnsiTheme="majorHAnsi" w:cstheme="majorHAnsi"/>
        </w:rPr>
        <w:t xml:space="preserve"> son</w:t>
      </w:r>
      <w:r w:rsidR="00D646CE" w:rsidRPr="00322B13">
        <w:rPr>
          <w:rFonts w:asciiTheme="majorHAnsi" w:hAnsiTheme="majorHAnsi" w:cstheme="majorHAnsi"/>
        </w:rPr>
        <w:t>o state</w:t>
      </w:r>
      <w:r w:rsidR="00AA1625" w:rsidRPr="00322B13">
        <w:rPr>
          <w:rFonts w:asciiTheme="majorHAnsi" w:hAnsiTheme="majorHAnsi" w:cstheme="majorHAnsi"/>
        </w:rPr>
        <w:t xml:space="preserve"> deprecat</w:t>
      </w:r>
      <w:r w:rsidR="00D646CE" w:rsidRPr="00322B13">
        <w:rPr>
          <w:rFonts w:asciiTheme="majorHAnsi" w:hAnsiTheme="majorHAnsi" w:cstheme="majorHAnsi"/>
        </w:rPr>
        <w:t>e</w:t>
      </w:r>
      <w:r w:rsidR="00AA1625" w:rsidRPr="00322B13">
        <w:rPr>
          <w:rFonts w:asciiTheme="majorHAnsi" w:hAnsiTheme="majorHAnsi" w:cstheme="majorHAnsi"/>
        </w:rPr>
        <w:t xml:space="preserve"> e son</w:t>
      </w:r>
      <w:r w:rsidR="00D646CE" w:rsidRPr="00322B13">
        <w:rPr>
          <w:rFonts w:asciiTheme="majorHAnsi" w:hAnsiTheme="majorHAnsi" w:cstheme="majorHAnsi"/>
        </w:rPr>
        <w:t>o</w:t>
      </w:r>
      <w:r w:rsidRPr="00322B13">
        <w:rPr>
          <w:rFonts w:asciiTheme="majorHAnsi" w:hAnsiTheme="majorHAnsi" w:cstheme="majorHAnsi"/>
        </w:rPr>
        <w:t xml:space="preserve"> state sostituite con </w:t>
      </w:r>
      <w:r w:rsidRPr="00322B13">
        <w:rPr>
          <w:rFonts w:asciiTheme="majorHAnsi" w:hAnsiTheme="majorHAnsi" w:cstheme="majorHAnsi"/>
          <w:i/>
          <w:iCs/>
        </w:rPr>
        <w:t>androidx</w:t>
      </w:r>
      <w:r w:rsidRPr="00322B13">
        <w:rPr>
          <w:rFonts w:asciiTheme="majorHAnsi" w:hAnsiTheme="majorHAnsi" w:cstheme="majorHAnsi"/>
        </w:rPr>
        <w:t xml:space="preserve">. </w:t>
      </w:r>
      <w:r w:rsidR="00D67C25">
        <w:rPr>
          <w:rFonts w:asciiTheme="majorHAnsi" w:hAnsiTheme="majorHAnsi" w:cstheme="majorHAnsi"/>
        </w:rPr>
        <w:t xml:space="preserve">Le </w:t>
      </w:r>
      <w:r w:rsidRPr="00322B13">
        <w:rPr>
          <w:rFonts w:asciiTheme="majorHAnsi" w:hAnsiTheme="majorHAnsi" w:cstheme="majorHAnsi"/>
          <w:i/>
          <w:iCs/>
        </w:rPr>
        <w:t xml:space="preserve">Librerie di Supporto Android </w:t>
      </w:r>
      <w:r w:rsidRPr="00322B13">
        <w:rPr>
          <w:rFonts w:asciiTheme="majorHAnsi" w:hAnsiTheme="majorHAnsi" w:cstheme="majorHAnsi"/>
        </w:rPr>
        <w:t>cont</w:t>
      </w:r>
      <w:r w:rsidR="00D67C25">
        <w:rPr>
          <w:rFonts w:asciiTheme="majorHAnsi" w:hAnsiTheme="majorHAnsi" w:cstheme="majorHAnsi"/>
        </w:rPr>
        <w:t>engono</w:t>
      </w:r>
      <w:r w:rsidRPr="00322B13">
        <w:rPr>
          <w:rFonts w:asciiTheme="majorHAnsi" w:hAnsiTheme="majorHAnsi" w:cstheme="majorHAnsi"/>
        </w:rPr>
        <w:t xml:space="preserve"> diverse librerie che possono essere incluse nelle propria applicazione</w:t>
      </w:r>
      <w:r w:rsidR="00AA1625" w:rsidRPr="00322B13">
        <w:rPr>
          <w:rFonts w:asciiTheme="majorHAnsi" w:hAnsiTheme="majorHAnsi" w:cstheme="majorHAnsi"/>
        </w:rPr>
        <w:t>, o</w:t>
      </w:r>
      <w:r w:rsidRPr="00322B13">
        <w:rPr>
          <w:rFonts w:asciiTheme="majorHAnsi" w:hAnsiTheme="majorHAnsi" w:cstheme="majorHAnsi"/>
        </w:rPr>
        <w:t>gnuna di esse</w:t>
      </w:r>
      <w:r w:rsidR="00AA1625" w:rsidRPr="00322B13">
        <w:rPr>
          <w:rFonts w:asciiTheme="majorHAnsi" w:hAnsiTheme="majorHAnsi" w:cstheme="majorHAnsi"/>
        </w:rPr>
        <w:t xml:space="preserve"> </w:t>
      </w:r>
      <w:r w:rsidR="00B959C9" w:rsidRPr="00322B13">
        <w:rPr>
          <w:rFonts w:asciiTheme="majorHAnsi" w:hAnsiTheme="majorHAnsi" w:cstheme="majorHAnsi"/>
        </w:rPr>
        <w:t>rigu</w:t>
      </w:r>
      <w:r w:rsidR="00F71F7B" w:rsidRPr="00322B13">
        <w:rPr>
          <w:rFonts w:asciiTheme="majorHAnsi" w:hAnsiTheme="majorHAnsi" w:cstheme="majorHAnsi"/>
        </w:rPr>
        <w:t>a</w:t>
      </w:r>
      <w:r w:rsidR="00B959C9" w:rsidRPr="00322B13">
        <w:rPr>
          <w:rFonts w:asciiTheme="majorHAnsi" w:hAnsiTheme="majorHAnsi" w:cstheme="majorHAnsi"/>
        </w:rPr>
        <w:t>rdanti</w:t>
      </w:r>
      <w:r w:rsidR="00AA1625" w:rsidRPr="00322B13">
        <w:rPr>
          <w:rFonts w:asciiTheme="majorHAnsi" w:hAnsiTheme="majorHAnsi" w:cstheme="majorHAnsi"/>
        </w:rPr>
        <w:t xml:space="preserve"> uno specifico range di versioni Android, e</w:t>
      </w:r>
      <w:r w:rsidR="00B959C9" w:rsidRPr="00322B13">
        <w:rPr>
          <w:rFonts w:asciiTheme="majorHAnsi" w:hAnsiTheme="majorHAnsi" w:cstheme="majorHAnsi"/>
        </w:rPr>
        <w:t xml:space="preserve"> uno specifico</w:t>
      </w:r>
      <w:r w:rsidR="00AA1625" w:rsidRPr="00322B13">
        <w:rPr>
          <w:rFonts w:asciiTheme="majorHAnsi" w:hAnsiTheme="majorHAnsi" w:cstheme="majorHAnsi"/>
        </w:rPr>
        <w:t xml:space="preserve"> insieme di feature; vediamo qui di seguito una breve lista:</w:t>
      </w:r>
    </w:p>
    <w:p w14:paraId="3FF915E7" w14:textId="77777777" w:rsidR="00AA1625" w:rsidRPr="00322B13" w:rsidRDefault="00AA1625" w:rsidP="009D4359">
      <w:pPr>
        <w:pStyle w:val="Paragrafoelenco"/>
        <w:ind w:left="1080"/>
        <w:rPr>
          <w:rFonts w:asciiTheme="majorHAnsi" w:hAnsiTheme="majorHAnsi" w:cstheme="majorHAnsi"/>
        </w:rPr>
      </w:pPr>
    </w:p>
    <w:p w14:paraId="2B329F28" w14:textId="6D029FDD" w:rsidR="00AA1625"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lastRenderedPageBreak/>
        <w:t>Librerie di Supporto v4 e v7: sono le librerie di supporto</w:t>
      </w:r>
      <w:r w:rsidR="00D67C25">
        <w:rPr>
          <w:rFonts w:asciiTheme="majorHAnsi" w:hAnsiTheme="majorHAnsi" w:cstheme="majorHAnsi"/>
        </w:rPr>
        <w:t xml:space="preserve"> che implementano il maggior numero di funzionalità</w:t>
      </w:r>
      <w:r w:rsidRPr="00322B13">
        <w:rPr>
          <w:rFonts w:asciiTheme="majorHAnsi" w:hAnsiTheme="majorHAnsi" w:cstheme="majorHAnsi"/>
        </w:rPr>
        <w:t>. Al loro interno si possono trovare funzionalità di supporto per i componenti delle app, feature dell’UI, accessibilità e molto altro</w:t>
      </w:r>
      <w:r w:rsidR="009F5AAA" w:rsidRPr="00322B13">
        <w:rPr>
          <w:rFonts w:asciiTheme="majorHAnsi" w:hAnsiTheme="majorHAnsi" w:cstheme="majorHAnsi"/>
        </w:rPr>
        <w:t>.</w:t>
      </w:r>
    </w:p>
    <w:p w14:paraId="084441F6" w14:textId="33010244" w:rsidR="009F5AAA" w:rsidRPr="00322B13" w:rsidRDefault="00AA1625"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 xml:space="preserve">Material Design: </w:t>
      </w:r>
      <w:r w:rsidR="00D67C25">
        <w:rPr>
          <w:rFonts w:asciiTheme="majorHAnsi" w:hAnsiTheme="majorHAnsi" w:cstheme="majorHAnsi"/>
        </w:rPr>
        <w:t>in questa sezione</w:t>
      </w:r>
      <w:r w:rsidRPr="00322B13">
        <w:rPr>
          <w:rFonts w:asciiTheme="majorHAnsi" w:hAnsiTheme="majorHAnsi" w:cstheme="majorHAnsi"/>
        </w:rPr>
        <w:t xml:space="preserve"> si trovano una gran quantità di componenti e modelli grafici per </w:t>
      </w:r>
      <w:r w:rsidR="009F5AAA" w:rsidRPr="00322B13">
        <w:rPr>
          <w:rFonts w:asciiTheme="majorHAnsi" w:hAnsiTheme="majorHAnsi" w:cstheme="majorHAnsi"/>
        </w:rPr>
        <w:t>le applicazioni.</w:t>
      </w:r>
    </w:p>
    <w:p w14:paraId="5DA20547" w14:textId="38CD4657" w:rsidR="009F5AAA" w:rsidRPr="00322B13" w:rsidRDefault="009F5AAA" w:rsidP="001B586E">
      <w:pPr>
        <w:pStyle w:val="Paragrafoelenco"/>
        <w:numPr>
          <w:ilvl w:val="0"/>
          <w:numId w:val="11"/>
        </w:numPr>
        <w:spacing w:line="276" w:lineRule="auto"/>
        <w:ind w:left="2136"/>
        <w:rPr>
          <w:rFonts w:asciiTheme="majorHAnsi" w:hAnsiTheme="majorHAnsi" w:cstheme="majorHAnsi"/>
        </w:rPr>
      </w:pPr>
      <w:r w:rsidRPr="00322B13">
        <w:rPr>
          <w:rFonts w:asciiTheme="majorHAnsi" w:hAnsiTheme="majorHAnsi" w:cstheme="majorHAnsi"/>
        </w:rPr>
        <w:t>Multidex: questa libreria provvede supporto per applicazioni con più file DEX .</w:t>
      </w:r>
    </w:p>
    <w:p w14:paraId="361042FA" w14:textId="77777777" w:rsidR="009F5AAA" w:rsidRPr="00322B13" w:rsidRDefault="009F5AAA" w:rsidP="009D4359">
      <w:pPr>
        <w:pStyle w:val="Paragrafoelenco"/>
        <w:spacing w:line="276" w:lineRule="auto"/>
        <w:ind w:left="2136"/>
        <w:rPr>
          <w:rFonts w:asciiTheme="majorHAnsi" w:hAnsiTheme="majorHAnsi" w:cstheme="majorHAnsi"/>
        </w:rPr>
      </w:pPr>
    </w:p>
    <w:p w14:paraId="7E321709" w14:textId="44718FFD" w:rsidR="00413B91" w:rsidRPr="00322B13" w:rsidRDefault="009F5AAA" w:rsidP="001B586E">
      <w:pPr>
        <w:pStyle w:val="Paragrafoelenco"/>
        <w:numPr>
          <w:ilvl w:val="0"/>
          <w:numId w:val="6"/>
        </w:numPr>
        <w:spacing w:line="276" w:lineRule="auto"/>
        <w:ind w:left="1080"/>
        <w:jc w:val="both"/>
        <w:rPr>
          <w:rFonts w:asciiTheme="majorHAnsi" w:hAnsiTheme="majorHAnsi" w:cstheme="majorHAnsi"/>
        </w:rPr>
      </w:pPr>
      <w:r w:rsidRPr="00322B13">
        <w:rPr>
          <w:rFonts w:asciiTheme="majorHAnsi" w:hAnsiTheme="majorHAnsi" w:cstheme="majorHAnsi"/>
          <w:color w:val="202124"/>
        </w:rPr>
        <w:t xml:space="preserve">Anche i Google Play Services aiutano nella funzione di retrocompatibilità. </w:t>
      </w:r>
    </w:p>
    <w:p w14:paraId="6586EB3F" w14:textId="77777777"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Questi services includono anche classi come </w:t>
      </w:r>
      <w:r w:rsidRPr="00322B13">
        <w:rPr>
          <w:rFonts w:asciiTheme="majorHAnsi" w:hAnsiTheme="majorHAnsi" w:cstheme="majorHAnsi"/>
          <w:i/>
          <w:iCs/>
          <w:color w:val="202124"/>
        </w:rPr>
        <w:t>GcmNetworkManager</w:t>
      </w:r>
      <w:r w:rsidRPr="00322B13">
        <w:rPr>
          <w:rFonts w:asciiTheme="majorHAnsi" w:hAnsiTheme="majorHAnsi" w:cstheme="majorHAnsi"/>
          <w:color w:val="202124"/>
        </w:rPr>
        <w:t xml:space="preserve"> che serve ad avere un forte meccanismo di sincronizzazione con dei server nei quali sono disponibili nuove informazioni.</w:t>
      </w:r>
    </w:p>
    <w:p w14:paraId="08959931" w14:textId="77777777" w:rsidR="00413B91" w:rsidRPr="00322B13" w:rsidRDefault="00413B91" w:rsidP="009D4359">
      <w:pPr>
        <w:pStyle w:val="Paragrafoelenco"/>
        <w:spacing w:line="276" w:lineRule="auto"/>
        <w:ind w:left="1080"/>
        <w:jc w:val="both"/>
        <w:rPr>
          <w:rFonts w:asciiTheme="majorHAnsi" w:hAnsiTheme="majorHAnsi" w:cstheme="majorHAnsi"/>
          <w:color w:val="202124"/>
        </w:rPr>
      </w:pPr>
      <w:r w:rsidRPr="00322B13">
        <w:rPr>
          <w:rFonts w:asciiTheme="majorHAnsi" w:hAnsiTheme="majorHAnsi" w:cstheme="majorHAnsi"/>
          <w:color w:val="202124"/>
        </w:rPr>
        <w:t xml:space="preserve">Questo metodo comunque verrà deprecato il 1/11/2020, ed è quindi </w:t>
      </w:r>
      <w:r w:rsidRPr="00322B13">
        <w:rPr>
          <w:rFonts w:asciiTheme="majorHAnsi" w:hAnsiTheme="majorHAnsi" w:cstheme="majorHAnsi"/>
          <w:i/>
          <w:iCs/>
          <w:color w:val="202124"/>
        </w:rPr>
        <w:t>consigliato</w:t>
      </w:r>
      <w:r w:rsidRPr="00322B13">
        <w:rPr>
          <w:rFonts w:asciiTheme="majorHAnsi" w:hAnsiTheme="majorHAnsi" w:cstheme="majorHAnsi"/>
          <w:color w:val="202124"/>
        </w:rPr>
        <w:t xml:space="preserve"> migrare a </w:t>
      </w:r>
      <w:r w:rsidRPr="00322B13">
        <w:rPr>
          <w:rFonts w:asciiTheme="majorHAnsi" w:hAnsiTheme="majorHAnsi" w:cstheme="majorHAnsi"/>
          <w:i/>
          <w:iCs/>
          <w:color w:val="202124"/>
        </w:rPr>
        <w:t>Jetpack WorkManager</w:t>
      </w:r>
      <w:r w:rsidRPr="00322B13">
        <w:rPr>
          <w:rFonts w:asciiTheme="majorHAnsi" w:hAnsiTheme="majorHAnsi" w:cstheme="majorHAnsi"/>
          <w:color w:val="202124"/>
        </w:rPr>
        <w:t xml:space="preserve">. Per di più nel Google Play Store gli aggiornamenti di Google Play Services sono automatici e quindi attraverso l’ Android SDK Manager, vengono consegnate anche </w:t>
      </w:r>
      <w:r w:rsidRPr="00322B13">
        <w:rPr>
          <w:rFonts w:asciiTheme="majorHAnsi" w:hAnsiTheme="majorHAnsi" w:cstheme="majorHAnsi"/>
          <w:i/>
          <w:iCs/>
          <w:color w:val="202124"/>
        </w:rPr>
        <w:t>librerie client</w:t>
      </w:r>
      <w:r w:rsidRPr="00322B13">
        <w:rPr>
          <w:rFonts w:asciiTheme="majorHAnsi" w:hAnsiTheme="majorHAnsi" w:cstheme="majorHAnsi"/>
          <w:color w:val="202124"/>
        </w:rPr>
        <w:t xml:space="preserve"> che aiutano lo sviluppatore a programmare.</w:t>
      </w:r>
    </w:p>
    <w:p w14:paraId="4423362B" w14:textId="77777777" w:rsidR="00413B91" w:rsidRPr="00322B13" w:rsidRDefault="00413B91" w:rsidP="00413B91">
      <w:pPr>
        <w:pStyle w:val="Paragrafoelenco"/>
        <w:spacing w:line="276" w:lineRule="auto"/>
        <w:rPr>
          <w:rFonts w:asciiTheme="majorHAnsi" w:hAnsiTheme="majorHAnsi" w:cstheme="majorHAnsi"/>
          <w:color w:val="202124"/>
        </w:rPr>
      </w:pPr>
    </w:p>
    <w:p w14:paraId="689FC5A2" w14:textId="72D04D8F" w:rsidR="00F80F8E" w:rsidRPr="00FE68D3" w:rsidRDefault="003E6BE2" w:rsidP="001B586E">
      <w:pPr>
        <w:pStyle w:val="Titolo2"/>
        <w:numPr>
          <w:ilvl w:val="2"/>
          <w:numId w:val="10"/>
        </w:numPr>
        <w:rPr>
          <w:rFonts w:cstheme="majorHAnsi"/>
          <w:sz w:val="28"/>
          <w:szCs w:val="24"/>
        </w:rPr>
      </w:pPr>
      <w:bookmarkStart w:id="14" w:name="_Toc42682691"/>
      <w:r w:rsidRPr="00FE68D3">
        <w:rPr>
          <w:rFonts w:cstheme="majorHAnsi"/>
          <w:b/>
          <w:bCs/>
          <w:sz w:val="28"/>
          <w:szCs w:val="24"/>
        </w:rPr>
        <w:t>Uso della memoria</w:t>
      </w:r>
      <w:bookmarkEnd w:id="14"/>
    </w:p>
    <w:p w14:paraId="152BF48D" w14:textId="5D760555" w:rsidR="00F80F8E" w:rsidRPr="00322B13" w:rsidRDefault="00F80F8E" w:rsidP="009D4359">
      <w:pPr>
        <w:ind w:left="360"/>
        <w:jc w:val="both"/>
        <w:rPr>
          <w:rFonts w:asciiTheme="majorHAnsi" w:hAnsiTheme="majorHAnsi" w:cstheme="majorHAnsi"/>
        </w:rPr>
      </w:pPr>
      <w:r w:rsidRPr="00322B13">
        <w:rPr>
          <w:rFonts w:asciiTheme="majorHAnsi" w:hAnsiTheme="majorHAnsi" w:cstheme="majorHAnsi"/>
        </w:rPr>
        <w:t>In questo paragrafo vedremo come gestire la memoria in maniera efficiente, in modo tale da rendere più gradevole l’utilizzo del dispositivo mobile, rendendo più fluid</w:t>
      </w:r>
      <w:r w:rsidR="00D646CE" w:rsidRPr="00322B13">
        <w:rPr>
          <w:rFonts w:asciiTheme="majorHAnsi" w:hAnsiTheme="majorHAnsi" w:cstheme="majorHAnsi"/>
        </w:rPr>
        <w:t>a</w:t>
      </w:r>
      <w:r w:rsidRPr="00322B13">
        <w:rPr>
          <w:rFonts w:asciiTheme="majorHAnsi" w:hAnsiTheme="majorHAnsi" w:cstheme="majorHAnsi"/>
        </w:rPr>
        <w:t xml:space="preserve"> l’</w:t>
      </w:r>
      <w:r w:rsidR="00D646CE" w:rsidRPr="00322B13">
        <w:rPr>
          <w:rFonts w:asciiTheme="majorHAnsi" w:hAnsiTheme="majorHAnsi" w:cstheme="majorHAnsi"/>
        </w:rPr>
        <w:t>esperienza di utilizzo</w:t>
      </w:r>
      <w:r w:rsidRPr="00322B13">
        <w:rPr>
          <w:rFonts w:asciiTheme="majorHAnsi" w:hAnsiTheme="majorHAnsi" w:cstheme="majorHAnsi"/>
        </w:rPr>
        <w:t>.</w:t>
      </w:r>
    </w:p>
    <w:p w14:paraId="531A78C2" w14:textId="7B8C3E92" w:rsidR="00B36FBD" w:rsidRPr="00322B13" w:rsidRDefault="00F80F8E"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Il primo consiglio è di gestire dinamicamente la memoria</w:t>
      </w:r>
      <w:r w:rsidR="00B36FBD" w:rsidRPr="00322B13">
        <w:rPr>
          <w:rFonts w:asciiTheme="majorHAnsi" w:hAnsiTheme="majorHAnsi" w:cstheme="majorHAnsi"/>
        </w:rPr>
        <w:t xml:space="preserve">. Questo assicura una maggiore stabilità quando </w:t>
      </w:r>
      <w:r w:rsidR="004D6215" w:rsidRPr="00322B13">
        <w:rPr>
          <w:rFonts w:asciiTheme="majorHAnsi" w:hAnsiTheme="majorHAnsi" w:cstheme="majorHAnsi"/>
        </w:rPr>
        <w:t xml:space="preserve">l’app </w:t>
      </w:r>
      <w:r w:rsidR="00B36FBD" w:rsidRPr="00322B13">
        <w:rPr>
          <w:rFonts w:asciiTheme="majorHAnsi" w:hAnsiTheme="majorHAnsi" w:cstheme="majorHAnsi"/>
        </w:rPr>
        <w:t xml:space="preserve">passa </w:t>
      </w:r>
      <w:r w:rsidR="004D6215" w:rsidRPr="00322B13">
        <w:rPr>
          <w:rFonts w:asciiTheme="majorHAnsi" w:hAnsiTheme="majorHAnsi" w:cstheme="majorHAnsi"/>
        </w:rPr>
        <w:t>a</w:t>
      </w:r>
      <w:r w:rsidR="00B36FBD" w:rsidRPr="00322B13">
        <w:rPr>
          <w:rFonts w:asciiTheme="majorHAnsi" w:hAnsiTheme="majorHAnsi" w:cstheme="majorHAnsi"/>
        </w:rPr>
        <w:t xml:space="preserve"> dispositiv</w:t>
      </w:r>
      <w:r w:rsidR="004D6215" w:rsidRPr="00322B13">
        <w:rPr>
          <w:rFonts w:asciiTheme="majorHAnsi" w:hAnsiTheme="majorHAnsi" w:cstheme="majorHAnsi"/>
        </w:rPr>
        <w:t>i</w:t>
      </w:r>
      <w:r w:rsidR="00B36FBD" w:rsidRPr="00322B13">
        <w:rPr>
          <w:rFonts w:asciiTheme="majorHAnsi" w:hAnsiTheme="majorHAnsi" w:cstheme="majorHAnsi"/>
        </w:rPr>
        <w:t xml:space="preserve"> con dimensioni RAM anche parecchio diverse.</w:t>
      </w:r>
    </w:p>
    <w:p w14:paraId="67D75C5E" w14:textId="1EB8305E" w:rsidR="00EC64BB" w:rsidRPr="00322B13" w:rsidRDefault="00EC64BB" w:rsidP="009D4359">
      <w:pPr>
        <w:pStyle w:val="Paragrafoelenco"/>
        <w:ind w:left="1080"/>
        <w:jc w:val="both"/>
        <w:rPr>
          <w:rFonts w:asciiTheme="majorHAnsi" w:hAnsiTheme="majorHAnsi" w:cstheme="majorHAnsi"/>
        </w:rPr>
      </w:pPr>
      <w:r w:rsidRPr="00322B13">
        <w:rPr>
          <w:rFonts w:asciiTheme="majorHAnsi" w:hAnsiTheme="majorHAnsi" w:cstheme="majorHAnsi"/>
        </w:rPr>
        <w:t>Per di più</w:t>
      </w:r>
      <w:r w:rsidR="00B36FBD" w:rsidRPr="00322B13">
        <w:rPr>
          <w:rFonts w:asciiTheme="majorHAnsi" w:hAnsiTheme="majorHAnsi" w:cstheme="majorHAnsi"/>
        </w:rPr>
        <w:t xml:space="preserve"> esistono metodi che ci aiutano a capire quanto il dispositivo sia </w:t>
      </w:r>
      <w:r w:rsidR="0025001C" w:rsidRPr="00322B13">
        <w:rPr>
          <w:rFonts w:asciiTheme="majorHAnsi" w:hAnsiTheme="majorHAnsi" w:cstheme="majorHAnsi"/>
        </w:rPr>
        <w:t>“</w:t>
      </w:r>
      <w:r w:rsidR="00B36FBD" w:rsidRPr="00322B13">
        <w:rPr>
          <w:rFonts w:asciiTheme="majorHAnsi" w:hAnsiTheme="majorHAnsi" w:cstheme="majorHAnsi"/>
        </w:rPr>
        <w:t>stressato</w:t>
      </w:r>
      <w:r w:rsidR="0025001C" w:rsidRPr="00322B13">
        <w:rPr>
          <w:rFonts w:asciiTheme="majorHAnsi" w:hAnsiTheme="majorHAnsi" w:cstheme="majorHAnsi"/>
        </w:rPr>
        <w:t>”</w:t>
      </w:r>
      <w:r w:rsidR="00B36FBD" w:rsidRPr="00322B13">
        <w:rPr>
          <w:rFonts w:asciiTheme="majorHAnsi" w:hAnsiTheme="majorHAnsi" w:cstheme="majorHAnsi"/>
        </w:rPr>
        <w:t xml:space="preserve"> a runtime. In questo modo noi possiamo capire meglio quali azioni possiamo compiere senza che l’utente ne risenta</w:t>
      </w:r>
      <w:r w:rsidR="00CA772C" w:rsidRPr="00322B13">
        <w:rPr>
          <w:rFonts w:asciiTheme="majorHAnsi" w:hAnsiTheme="majorHAnsi" w:cstheme="majorHAnsi"/>
        </w:rPr>
        <w:t xml:space="preserve"> troppo</w:t>
      </w:r>
      <w:r w:rsidRPr="00322B13">
        <w:rPr>
          <w:rFonts w:asciiTheme="majorHAnsi" w:hAnsiTheme="majorHAnsi" w:cstheme="majorHAnsi"/>
        </w:rPr>
        <w:t xml:space="preserve"> e quali magari evitare</w:t>
      </w:r>
      <w:r w:rsidR="00CA772C" w:rsidRPr="00322B13">
        <w:rPr>
          <w:rFonts w:asciiTheme="majorHAnsi" w:hAnsiTheme="majorHAnsi" w:cstheme="majorHAnsi"/>
        </w:rPr>
        <w:t xml:space="preserve">. </w:t>
      </w:r>
    </w:p>
    <w:p w14:paraId="3BF4E37E" w14:textId="3CC83649" w:rsidR="00EC64BB"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Uno di questi metodi è senza dubbio </w:t>
      </w:r>
      <w:r w:rsidRPr="00322B13">
        <w:rPr>
          <w:rFonts w:asciiTheme="majorHAnsi" w:hAnsiTheme="majorHAnsi" w:cstheme="majorHAnsi"/>
          <w:i/>
          <w:iCs/>
        </w:rPr>
        <w:t>isLowRamDevice()</w:t>
      </w:r>
      <w:r w:rsidR="00B36FBD" w:rsidRPr="00322B13">
        <w:rPr>
          <w:rFonts w:asciiTheme="majorHAnsi" w:hAnsiTheme="majorHAnsi" w:cstheme="majorHAnsi"/>
        </w:rPr>
        <w:t xml:space="preserve"> </w:t>
      </w:r>
      <w:r w:rsidRPr="00322B13">
        <w:rPr>
          <w:rFonts w:asciiTheme="majorHAnsi" w:hAnsiTheme="majorHAnsi" w:cstheme="majorHAnsi"/>
        </w:rPr>
        <w:t xml:space="preserve">che ritorna un booleano. Se il valore ritornato è </w:t>
      </w:r>
      <w:r w:rsidRPr="00322B13">
        <w:rPr>
          <w:rFonts w:asciiTheme="majorHAnsi" w:hAnsiTheme="majorHAnsi" w:cstheme="majorHAnsi"/>
          <w:i/>
          <w:iCs/>
        </w:rPr>
        <w:t xml:space="preserve">true </w:t>
      </w:r>
      <w:r w:rsidRPr="00322B13">
        <w:rPr>
          <w:rFonts w:asciiTheme="majorHAnsi" w:hAnsiTheme="majorHAnsi" w:cstheme="majorHAnsi"/>
        </w:rPr>
        <w:t xml:space="preserve">allora abbiamo tra le mani un device con poca RAM, quindi sapremo che non potremo far partire troppi processi in contemporanea, altrimenti l’esperienza dell’utente potrebbe risentirne. </w:t>
      </w:r>
    </w:p>
    <w:p w14:paraId="01F60279" w14:textId="22A33A9B" w:rsidR="00FA4806" w:rsidRPr="00322B13" w:rsidRDefault="00CA772C" w:rsidP="009D4359">
      <w:pPr>
        <w:pStyle w:val="Paragrafoelenco"/>
        <w:ind w:left="1080"/>
        <w:jc w:val="both"/>
        <w:rPr>
          <w:rFonts w:asciiTheme="majorHAnsi" w:hAnsiTheme="majorHAnsi" w:cstheme="majorHAnsi"/>
        </w:rPr>
      </w:pPr>
      <w:r w:rsidRPr="00322B13">
        <w:rPr>
          <w:rFonts w:asciiTheme="majorHAnsi" w:hAnsiTheme="majorHAnsi" w:cstheme="majorHAnsi"/>
        </w:rPr>
        <w:t xml:space="preserve">Un altro metodo che possiamo utilizzare è </w:t>
      </w:r>
      <w:r w:rsidRPr="00322B13">
        <w:rPr>
          <w:rFonts w:asciiTheme="majorHAnsi" w:hAnsiTheme="majorHAnsi" w:cstheme="majorHAnsi"/>
          <w:i/>
          <w:iCs/>
        </w:rPr>
        <w:t xml:space="preserve">getMemoryInfo() </w:t>
      </w:r>
      <w:r w:rsidRPr="00322B13">
        <w:rPr>
          <w:rFonts w:asciiTheme="majorHAnsi" w:hAnsiTheme="majorHAnsi" w:cstheme="majorHAnsi"/>
        </w:rPr>
        <w:t>che provvede informazioni circa lo stato della memoria, includendo la memoria disponibile, la memoria totale e il livello di memoria dove il sist</w:t>
      </w:r>
      <w:r w:rsidR="00EC64BB" w:rsidRPr="00322B13">
        <w:rPr>
          <w:rFonts w:asciiTheme="majorHAnsi" w:hAnsiTheme="majorHAnsi" w:cstheme="majorHAnsi"/>
        </w:rPr>
        <w:t>ema</w:t>
      </w:r>
      <w:r w:rsidRPr="00322B13">
        <w:rPr>
          <w:rFonts w:asciiTheme="majorHAnsi" w:hAnsiTheme="majorHAnsi" w:cstheme="majorHAnsi"/>
        </w:rPr>
        <w:t xml:space="preserve"> comincia ad uccidere i processi. </w:t>
      </w:r>
      <w:r w:rsidR="00EC64BB" w:rsidRPr="00322B13">
        <w:rPr>
          <w:rFonts w:asciiTheme="majorHAnsi" w:hAnsiTheme="majorHAnsi" w:cstheme="majorHAnsi"/>
        </w:rPr>
        <w:t>Analizzando</w:t>
      </w:r>
      <w:r w:rsidRPr="00322B13">
        <w:rPr>
          <w:rFonts w:asciiTheme="majorHAnsi" w:hAnsiTheme="majorHAnsi" w:cstheme="majorHAnsi"/>
        </w:rPr>
        <w:t xml:space="preserve"> questi valori si può capire </w:t>
      </w:r>
      <w:r w:rsidR="00EC64BB" w:rsidRPr="00322B13">
        <w:rPr>
          <w:rFonts w:asciiTheme="majorHAnsi" w:hAnsiTheme="majorHAnsi" w:cstheme="majorHAnsi"/>
        </w:rPr>
        <w:t>se la nostra applicazione risulterà essere troppo pesante.</w:t>
      </w:r>
    </w:p>
    <w:p w14:paraId="6B0C04F4" w14:textId="0E6EEDDF" w:rsidR="00EC64BB" w:rsidRPr="00322B13" w:rsidRDefault="00EC64BB"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Molto importante</w:t>
      </w:r>
      <w:r w:rsidR="0078229C" w:rsidRPr="00322B13">
        <w:rPr>
          <w:rFonts w:asciiTheme="majorHAnsi" w:hAnsiTheme="majorHAnsi" w:cstheme="majorHAnsi"/>
        </w:rPr>
        <w:t>,</w:t>
      </w:r>
      <w:r w:rsidRPr="00322B13">
        <w:rPr>
          <w:rFonts w:asciiTheme="majorHAnsi" w:hAnsiTheme="majorHAnsi" w:cstheme="majorHAnsi"/>
        </w:rPr>
        <w:t xml:space="preserve"> inoltre</w:t>
      </w:r>
      <w:r w:rsidR="0078229C" w:rsidRPr="00322B13">
        <w:rPr>
          <w:rFonts w:asciiTheme="majorHAnsi" w:hAnsiTheme="majorHAnsi" w:cstheme="majorHAnsi"/>
        </w:rPr>
        <w:t>, è</w:t>
      </w:r>
      <w:r w:rsidRPr="00322B13">
        <w:rPr>
          <w:rFonts w:asciiTheme="majorHAnsi" w:hAnsiTheme="majorHAnsi" w:cstheme="majorHAnsi"/>
        </w:rPr>
        <w:t xml:space="preserve"> </w:t>
      </w:r>
      <w:r w:rsidR="0078229C" w:rsidRPr="00322B13">
        <w:rPr>
          <w:rFonts w:asciiTheme="majorHAnsi" w:hAnsiTheme="majorHAnsi" w:cstheme="majorHAnsi"/>
        </w:rPr>
        <w:t>evitare di</w:t>
      </w:r>
      <w:r w:rsidRPr="00322B13">
        <w:rPr>
          <w:rFonts w:asciiTheme="majorHAnsi" w:hAnsiTheme="majorHAnsi" w:cstheme="majorHAnsi"/>
        </w:rPr>
        <w:t xml:space="preserve"> far eseguire processi dalla lunga durata, che potrebbero rallentare il device. Per evitare questi lunghi processi in background si può utilizzare, ad esempio, il già accennato </w:t>
      </w:r>
      <w:r w:rsidRPr="00322B13">
        <w:rPr>
          <w:rFonts w:asciiTheme="majorHAnsi" w:hAnsiTheme="majorHAnsi" w:cstheme="majorHAnsi"/>
          <w:i/>
          <w:iCs/>
        </w:rPr>
        <w:t>GcmNetworkManager.</w:t>
      </w:r>
    </w:p>
    <w:p w14:paraId="50A82BB9" w14:textId="6F36ED26" w:rsidR="0078229C" w:rsidRPr="00322B13" w:rsidRDefault="0078229C" w:rsidP="001B586E">
      <w:pPr>
        <w:pStyle w:val="Paragrafoelenco"/>
        <w:numPr>
          <w:ilvl w:val="0"/>
          <w:numId w:val="12"/>
        </w:numPr>
        <w:ind w:left="1080"/>
        <w:jc w:val="both"/>
        <w:rPr>
          <w:rFonts w:asciiTheme="majorHAnsi" w:hAnsiTheme="majorHAnsi" w:cstheme="majorHAnsi"/>
        </w:rPr>
      </w:pPr>
      <w:r w:rsidRPr="00322B13">
        <w:rPr>
          <w:rFonts w:asciiTheme="majorHAnsi" w:hAnsiTheme="majorHAnsi" w:cstheme="majorHAnsi"/>
        </w:rPr>
        <w:t xml:space="preserve">Per controllare l’uso della memoria Android Studio provvede lo sviluppatore di alcuni accessori molti utili, tra cui il </w:t>
      </w:r>
      <w:r w:rsidRPr="00322B13">
        <w:rPr>
          <w:rFonts w:asciiTheme="majorHAnsi" w:hAnsiTheme="majorHAnsi" w:cstheme="majorHAnsi"/>
          <w:i/>
          <w:iCs/>
        </w:rPr>
        <w:t>Profiler</w:t>
      </w:r>
      <w:r w:rsidRPr="00322B13">
        <w:rPr>
          <w:rFonts w:asciiTheme="majorHAnsi" w:hAnsiTheme="majorHAnsi" w:cstheme="majorHAnsi"/>
        </w:rPr>
        <w:t>, che mostra il consumo di memoria a run-time. In realtà il Profiler (che riprenderemo più tardi), è molto utile anche per controllare i consumi di batteria e internet.</w:t>
      </w:r>
    </w:p>
    <w:p w14:paraId="2934CDEE" w14:textId="69CCF881" w:rsidR="00E71C7F" w:rsidRPr="00322B13" w:rsidRDefault="00E71C7F" w:rsidP="00FB0ECD">
      <w:pPr>
        <w:pStyle w:val="Paragrafoelenco"/>
        <w:jc w:val="both"/>
        <w:rPr>
          <w:rFonts w:asciiTheme="majorHAnsi" w:hAnsiTheme="majorHAnsi" w:cstheme="majorHAnsi"/>
        </w:rPr>
      </w:pPr>
    </w:p>
    <w:p w14:paraId="77664CEB" w14:textId="6B1E1F79" w:rsidR="00E71C7F" w:rsidRPr="00322B13" w:rsidRDefault="0023054B" w:rsidP="001B586E">
      <w:pPr>
        <w:pStyle w:val="Titolo2"/>
        <w:numPr>
          <w:ilvl w:val="1"/>
          <w:numId w:val="10"/>
        </w:numPr>
        <w:jc w:val="both"/>
        <w:rPr>
          <w:rFonts w:cstheme="majorHAnsi"/>
          <w:b/>
          <w:bCs/>
        </w:rPr>
      </w:pPr>
      <w:bookmarkStart w:id="15" w:name="_Toc42682692"/>
      <w:r w:rsidRPr="00322B13">
        <w:rPr>
          <w:rFonts w:cstheme="majorHAnsi"/>
          <w:b/>
          <w:bCs/>
        </w:rPr>
        <w:t>Data cost</w:t>
      </w:r>
      <w:bookmarkEnd w:id="15"/>
    </w:p>
    <w:p w14:paraId="3624AFBA" w14:textId="77777777"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Questo paragrafo è in parte collegato col paragrafo 2.1.2.. Andremo, infatti,  a vedere quali sono i consigli che Android Deveper ci fornisce per creare un’app che sia agevolmente scaricabile al pubblico dei Build For Billions. In alcuni paesi in via di sviluppo, infatti, gli abbonamenti telefonici costano molti soldi, quindi ridurre la dimensione della propria applicazione vuol dire un minor consumo di dati del proprio abbonamento. Andiamo a vedere come si può diminuire la dimensione di un applicazione.</w:t>
      </w:r>
    </w:p>
    <w:p w14:paraId="72935598" w14:textId="40FD0A69" w:rsidR="00E71C7F" w:rsidRPr="00322B13" w:rsidRDefault="00E71C7F"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lastRenderedPageBreak/>
        <w:t>Il primo consiglio è quello di ridurre i settaggi grafici, considerato che solitamente l’aspetto grafico è quello che più incide nella dimensione di un’app.</w:t>
      </w:r>
    </w:p>
    <w:p w14:paraId="468542B3" w14:textId="07630F7F" w:rsidR="00E71C7F" w:rsidRPr="00322B13" w:rsidRDefault="00E71C7F"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Ad esempio, </w:t>
      </w:r>
      <w:r w:rsidR="00A1713D" w:rsidRPr="00322B13">
        <w:rPr>
          <w:rFonts w:asciiTheme="majorHAnsi" w:hAnsiTheme="majorHAnsi" w:cstheme="majorHAnsi"/>
        </w:rPr>
        <w:t>se usiamo una grafica basata su “vettori” (icone, loghi…) è consigliato usare il formato SVG, dato che con esso è possibile scalare un immagine senza perdere qualità, e soprattutto utilizzando l’SVG l’apk risulterà più leggero. Se invece usiamo immagini non basate su vettori, come possono essere delle foto, si consiglia di ut</w:t>
      </w:r>
      <w:r w:rsidR="001D1C56">
        <w:rPr>
          <w:rFonts w:asciiTheme="majorHAnsi" w:hAnsiTheme="majorHAnsi" w:cstheme="majorHAnsi"/>
        </w:rPr>
        <w:t>i</w:t>
      </w:r>
      <w:r w:rsidR="00A1713D" w:rsidRPr="00322B13">
        <w:rPr>
          <w:rFonts w:asciiTheme="majorHAnsi" w:hAnsiTheme="majorHAnsi" w:cstheme="majorHAnsi"/>
        </w:rPr>
        <w:t>lizzare il formato immagine WebP che consente una maggiore compressione senza (o con la minima) perdita di dettagli. Usare una compressione ben fatta, come si può intuire, fa risparmiare molto spazio nella propria applicazione. Si pensi che un’immagine WebP è il 26% più piccola di una PNG.</w:t>
      </w:r>
    </w:p>
    <w:p w14:paraId="10C7F611" w14:textId="090CD71D" w:rsidR="00A1713D" w:rsidRPr="00322B13" w:rsidRDefault="00A1713D"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Un altro suggerimento è quello di andare a risparmiare spazio nel codice. Un primo accorgimento che si può fare, è verificare che le varie librerie implementate siano ottimizzate per dispositivi mobile.</w:t>
      </w:r>
    </w:p>
    <w:p w14:paraId="618AEB8B" w14:textId="38F80B81" w:rsidR="00A1713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In secondo luogo si può tagliare il codice non utilizzato. Per far ciò ci vengono in aiuto strumenti come ProGuard, che si accorge delle parti di codice non utilizzate e provvede a rimuoverle. Oppure si può attivare la funzione di shrinking quando l’app esegue il build.</w:t>
      </w:r>
    </w:p>
    <w:p w14:paraId="350C1FE5" w14:textId="46D5B384" w:rsidR="00FB0ECD" w:rsidRPr="00322B13" w:rsidRDefault="00FB0ECD"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Questo è possibile settando nel </w:t>
      </w:r>
      <w:r w:rsidRPr="00322B13">
        <w:rPr>
          <w:rFonts w:asciiTheme="majorHAnsi" w:hAnsiTheme="majorHAnsi" w:cstheme="majorHAnsi"/>
          <w:i/>
          <w:iCs/>
        </w:rPr>
        <w:t xml:space="preserve">build.gradle, </w:t>
      </w:r>
      <w:r w:rsidRPr="00322B13">
        <w:rPr>
          <w:rFonts w:asciiTheme="majorHAnsi" w:hAnsiTheme="majorHAnsi" w:cstheme="majorHAnsi"/>
        </w:rPr>
        <w:t xml:space="preserve"> </w:t>
      </w:r>
      <w:r w:rsidRPr="00322B13">
        <w:rPr>
          <w:rFonts w:asciiTheme="majorHAnsi" w:hAnsiTheme="majorHAnsi" w:cstheme="majorHAnsi"/>
          <w:i/>
          <w:iCs/>
        </w:rPr>
        <w:t xml:space="preserve">minifyEnabled=True </w:t>
      </w:r>
      <w:r w:rsidRPr="00322B13">
        <w:rPr>
          <w:rFonts w:asciiTheme="majorHAnsi" w:hAnsiTheme="majorHAnsi" w:cstheme="majorHAnsi"/>
        </w:rPr>
        <w:t xml:space="preserve">e </w:t>
      </w:r>
      <w:r w:rsidRPr="00322B13">
        <w:rPr>
          <w:rFonts w:asciiTheme="majorHAnsi" w:hAnsiTheme="majorHAnsi" w:cstheme="majorHAnsi"/>
          <w:i/>
          <w:iCs/>
        </w:rPr>
        <w:t xml:space="preserve">shrinkResources=True </w:t>
      </w:r>
      <w:r w:rsidRPr="00322B13">
        <w:rPr>
          <w:rFonts w:asciiTheme="majorHAnsi" w:hAnsiTheme="majorHAnsi" w:cstheme="majorHAnsi"/>
        </w:rPr>
        <w:t>[Figura 3].</w:t>
      </w:r>
    </w:p>
    <w:p w14:paraId="3CECF3E1" w14:textId="77777777"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t>Come si fa per le librerie, anche per le API dobbiamo verificare di aver implementato solo quelle necessarie</w:t>
      </w:r>
    </w:p>
    <w:p w14:paraId="0F54BC20" w14:textId="37FE21F1" w:rsidR="00025ECE" w:rsidRPr="00322B13" w:rsidRDefault="00025ECE" w:rsidP="009D4359">
      <w:pPr>
        <w:pStyle w:val="Paragrafoelenco"/>
        <w:ind w:left="900"/>
        <w:jc w:val="both"/>
        <w:rPr>
          <w:rFonts w:asciiTheme="majorHAnsi" w:hAnsiTheme="majorHAnsi" w:cstheme="majorHAnsi"/>
        </w:rPr>
      </w:pPr>
      <w:r w:rsidRPr="00322B13">
        <w:rPr>
          <w:rFonts w:asciiTheme="majorHAnsi" w:hAnsiTheme="majorHAnsi" w:cstheme="majorHAnsi"/>
        </w:rPr>
        <w:drawing>
          <wp:anchor distT="0" distB="0" distL="114300" distR="114300" simplePos="0" relativeHeight="251674624" behindDoc="0" locked="0" layoutInCell="1" allowOverlap="1" wp14:anchorId="3AEDF69C" wp14:editId="78A0F30C">
            <wp:simplePos x="0" y="0"/>
            <wp:positionH relativeFrom="column">
              <wp:posOffset>632883</wp:posOffset>
            </wp:positionH>
            <wp:positionV relativeFrom="paragraph">
              <wp:posOffset>0</wp:posOffset>
            </wp:positionV>
            <wp:extent cx="4693920" cy="3044825"/>
            <wp:effectExtent l="0" t="0" r="0" b="3175"/>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920" cy="304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DE1DE5" w14:textId="3F87FBAE" w:rsidR="00FB0ECD" w:rsidRPr="00322B13" w:rsidRDefault="00FB0ECD" w:rsidP="009D4359">
      <w:pPr>
        <w:pStyle w:val="Paragrafoelenco"/>
        <w:ind w:left="900"/>
        <w:jc w:val="both"/>
        <w:rPr>
          <w:rFonts w:asciiTheme="majorHAnsi" w:hAnsiTheme="majorHAnsi" w:cstheme="majorHAnsi"/>
        </w:rPr>
      </w:pPr>
    </w:p>
    <w:p w14:paraId="1247E8F9" w14:textId="77777777" w:rsidR="00E71C7F" w:rsidRPr="00322B13" w:rsidRDefault="00E71C7F" w:rsidP="009D4359">
      <w:pPr>
        <w:pStyle w:val="Paragrafoelenco"/>
        <w:ind w:left="900"/>
        <w:jc w:val="both"/>
        <w:rPr>
          <w:rFonts w:asciiTheme="majorHAnsi" w:hAnsiTheme="majorHAnsi" w:cstheme="majorHAnsi"/>
        </w:rPr>
      </w:pPr>
    </w:p>
    <w:p w14:paraId="60E3842D" w14:textId="51E83D26" w:rsidR="00E71C7F" w:rsidRPr="00322B13" w:rsidRDefault="00E71C7F" w:rsidP="009D4359">
      <w:pPr>
        <w:ind w:left="180"/>
        <w:jc w:val="both"/>
        <w:rPr>
          <w:rFonts w:asciiTheme="majorHAnsi" w:hAnsiTheme="majorHAnsi" w:cstheme="majorHAnsi"/>
        </w:rPr>
      </w:pPr>
      <w:r w:rsidRPr="00322B13">
        <w:rPr>
          <w:rFonts w:asciiTheme="majorHAnsi" w:hAnsiTheme="majorHAnsi" w:cstheme="majorHAnsi"/>
        </w:rPr>
        <w:t xml:space="preserve"> </w:t>
      </w:r>
    </w:p>
    <w:p w14:paraId="557EC7B6" w14:textId="7BC07EA9" w:rsidR="00FB0ECD" w:rsidRPr="00322B13" w:rsidRDefault="00FB0ECD" w:rsidP="009D4359">
      <w:pPr>
        <w:ind w:left="180"/>
        <w:jc w:val="both"/>
        <w:rPr>
          <w:rFonts w:asciiTheme="majorHAnsi" w:hAnsiTheme="majorHAnsi" w:cstheme="majorHAnsi"/>
        </w:rPr>
      </w:pPr>
    </w:p>
    <w:p w14:paraId="22C808AA" w14:textId="6F01318E" w:rsidR="00FB0ECD" w:rsidRPr="00322B13" w:rsidRDefault="00FB0ECD" w:rsidP="009D4359">
      <w:pPr>
        <w:ind w:left="180"/>
        <w:jc w:val="both"/>
        <w:rPr>
          <w:rFonts w:asciiTheme="majorHAnsi" w:hAnsiTheme="majorHAnsi" w:cstheme="majorHAnsi"/>
        </w:rPr>
      </w:pPr>
    </w:p>
    <w:p w14:paraId="1BD6FF96" w14:textId="2217DFA8" w:rsidR="00FB0ECD" w:rsidRPr="00322B13" w:rsidRDefault="00FB0ECD" w:rsidP="009D4359">
      <w:pPr>
        <w:ind w:left="180"/>
        <w:jc w:val="both"/>
        <w:rPr>
          <w:rFonts w:asciiTheme="majorHAnsi" w:hAnsiTheme="majorHAnsi" w:cstheme="majorHAnsi"/>
        </w:rPr>
      </w:pPr>
    </w:p>
    <w:p w14:paraId="08EBF26C" w14:textId="5EBFCA29" w:rsidR="00FB0ECD" w:rsidRPr="00322B13" w:rsidRDefault="00FB0ECD" w:rsidP="009D4359">
      <w:pPr>
        <w:ind w:left="180"/>
        <w:jc w:val="both"/>
        <w:rPr>
          <w:rFonts w:asciiTheme="majorHAnsi" w:hAnsiTheme="majorHAnsi" w:cstheme="majorHAnsi"/>
        </w:rPr>
      </w:pPr>
    </w:p>
    <w:p w14:paraId="7EBB782F" w14:textId="78FE957D" w:rsidR="00FB0ECD" w:rsidRPr="00322B13" w:rsidRDefault="00FB0ECD" w:rsidP="009D4359">
      <w:pPr>
        <w:ind w:left="180"/>
        <w:jc w:val="both"/>
        <w:rPr>
          <w:rFonts w:asciiTheme="majorHAnsi" w:hAnsiTheme="majorHAnsi" w:cstheme="majorHAnsi"/>
        </w:rPr>
      </w:pPr>
    </w:p>
    <w:p w14:paraId="59B9C456" w14:textId="46ADEEAF" w:rsidR="00FB0ECD" w:rsidRPr="00322B13" w:rsidRDefault="00FB0ECD" w:rsidP="009D4359">
      <w:pPr>
        <w:ind w:left="180"/>
        <w:jc w:val="both"/>
        <w:rPr>
          <w:rFonts w:asciiTheme="majorHAnsi" w:hAnsiTheme="majorHAnsi" w:cstheme="majorHAnsi"/>
        </w:rPr>
      </w:pPr>
    </w:p>
    <w:p w14:paraId="19AA8871" w14:textId="3E411ADC" w:rsidR="00FB0ECD" w:rsidRPr="00322B13" w:rsidRDefault="00FB0ECD" w:rsidP="009D4359">
      <w:pPr>
        <w:ind w:left="180"/>
        <w:jc w:val="both"/>
        <w:rPr>
          <w:rFonts w:asciiTheme="majorHAnsi" w:hAnsiTheme="majorHAnsi" w:cstheme="majorHAnsi"/>
        </w:rPr>
      </w:pPr>
    </w:p>
    <w:p w14:paraId="62B05285" w14:textId="215AA809" w:rsidR="00FB0ECD" w:rsidRPr="00322B13" w:rsidRDefault="00FB0ECD" w:rsidP="009D4359">
      <w:pPr>
        <w:ind w:left="180"/>
        <w:jc w:val="both"/>
        <w:rPr>
          <w:rFonts w:asciiTheme="majorHAnsi" w:hAnsiTheme="majorHAnsi" w:cstheme="majorHAnsi"/>
        </w:rPr>
      </w:pPr>
    </w:p>
    <w:p w14:paraId="5924D197" w14:textId="719BB6EC" w:rsidR="00FB0ECD" w:rsidRPr="00322B13" w:rsidRDefault="00506A77" w:rsidP="009D4359">
      <w:pPr>
        <w:ind w:left="18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6672" behindDoc="0" locked="0" layoutInCell="1" allowOverlap="1" wp14:anchorId="569DF7A0" wp14:editId="2D495702">
                <wp:simplePos x="0" y="0"/>
                <wp:positionH relativeFrom="column">
                  <wp:posOffset>622935</wp:posOffset>
                </wp:positionH>
                <wp:positionV relativeFrom="paragraph">
                  <wp:posOffset>9525</wp:posOffset>
                </wp:positionV>
                <wp:extent cx="4693920" cy="180975"/>
                <wp:effectExtent l="0" t="0" r="0" b="9525"/>
                <wp:wrapSquare wrapText="bothSides"/>
                <wp:docPr id="12" name="Casella di testo 12"/>
                <wp:cNvGraphicFramePr/>
                <a:graphic xmlns:a="http://schemas.openxmlformats.org/drawingml/2006/main">
                  <a:graphicData uri="http://schemas.microsoft.com/office/word/2010/wordprocessingShape">
                    <wps:wsp>
                      <wps:cNvSpPr txBox="1"/>
                      <wps:spPr>
                        <a:xfrm>
                          <a:off x="0" y="0"/>
                          <a:ext cx="4693920" cy="180975"/>
                        </a:xfrm>
                        <a:prstGeom prst="rect">
                          <a:avLst/>
                        </a:prstGeom>
                        <a:solidFill>
                          <a:prstClr val="white"/>
                        </a:solidFill>
                        <a:ln>
                          <a:noFill/>
                        </a:ln>
                      </wps:spPr>
                      <wps:txbx>
                        <w:txbxContent>
                          <w:p w14:paraId="20BDD301" w14:textId="168AAEF1" w:rsidR="006D31F1" w:rsidRPr="006A3939" w:rsidRDefault="006D31F1" w:rsidP="00FB0ECD">
                            <w:pPr>
                              <w:pStyle w:val="Didascalia"/>
                              <w:jc w:val="center"/>
                            </w:pPr>
                            <w:r>
                              <w:t xml:space="preserve">Figura </w:t>
                            </w:r>
                            <w:r>
                              <w:fldChar w:fldCharType="begin"/>
                            </w:r>
                            <w:r>
                              <w:instrText xml:space="preserve"> SEQ Figura \* ARABIC </w:instrText>
                            </w:r>
                            <w:r>
                              <w:fldChar w:fldCharType="separate"/>
                            </w:r>
                            <w:r w:rsidR="0084749B">
                              <w:t>2</w:t>
                            </w:r>
                            <w:r>
                              <w:fldChar w:fldCharType="end"/>
                            </w:r>
                            <w:r>
                              <w:t>-Shrinking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9DF7A0" id="Casella di testo 12" o:spid="_x0000_s1030" type="#_x0000_t202" style="position:absolute;left:0;text-align:left;margin-left:49.05pt;margin-top:.75pt;width:369.6pt;height:14.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" stroked="f">
                <v:textbox inset="0,0,0,0">
                  <w:txbxContent>
                    <w:p w14:paraId="20BDD301" w14:textId="168AAEF1" w:rsidR="006D31F1" w:rsidRPr="006A3939" w:rsidRDefault="006D31F1" w:rsidP="00FB0ECD">
                      <w:pPr>
                        <w:pStyle w:val="Didascalia"/>
                        <w:jc w:val="center"/>
                      </w:pPr>
                      <w:r>
                        <w:t xml:space="preserve">Figura </w:t>
                      </w:r>
                      <w:r>
                        <w:fldChar w:fldCharType="begin"/>
                      </w:r>
                      <w:r>
                        <w:instrText xml:space="preserve"> SEQ Figura \* ARABIC </w:instrText>
                      </w:r>
                      <w:r>
                        <w:fldChar w:fldCharType="separate"/>
                      </w:r>
                      <w:r w:rsidR="0084749B">
                        <w:t>2</w:t>
                      </w:r>
                      <w:r>
                        <w:fldChar w:fldCharType="end"/>
                      </w:r>
                      <w:r>
                        <w:t>-Shrinking</w:t>
                      </w:r>
                    </w:p>
                  </w:txbxContent>
                </v:textbox>
                <w10:wrap type="square"/>
              </v:shape>
            </w:pict>
          </mc:Fallback>
        </mc:AlternateContent>
      </w:r>
    </w:p>
    <w:p w14:paraId="543F25E0" w14:textId="6C90CE54" w:rsidR="00FB0ECD" w:rsidRPr="00322B13" w:rsidRDefault="00025ECE" w:rsidP="001B586E">
      <w:pPr>
        <w:pStyle w:val="Paragrafoelenco"/>
        <w:numPr>
          <w:ilvl w:val="0"/>
          <w:numId w:val="13"/>
        </w:numPr>
        <w:ind w:left="900"/>
        <w:jc w:val="both"/>
        <w:rPr>
          <w:rFonts w:asciiTheme="majorHAnsi" w:hAnsiTheme="majorHAnsi" w:cstheme="majorHAnsi"/>
        </w:rPr>
      </w:pPr>
      <w:r w:rsidRPr="00322B13">
        <w:rPr>
          <w:rFonts w:asciiTheme="majorHAnsi" w:hAnsiTheme="majorHAnsi" w:cstheme="majorHAnsi"/>
        </w:rPr>
        <w:t>Una feature che è sentit</w:t>
      </w:r>
      <w:r w:rsidR="009B2100">
        <w:rPr>
          <w:rFonts w:asciiTheme="majorHAnsi" w:hAnsiTheme="majorHAnsi" w:cstheme="majorHAnsi"/>
        </w:rPr>
        <w:t>a</w:t>
      </w:r>
      <w:r w:rsidRPr="00322B13">
        <w:rPr>
          <w:rFonts w:asciiTheme="majorHAnsi" w:hAnsiTheme="majorHAnsi" w:cstheme="majorHAnsi"/>
        </w:rPr>
        <w:t>mente consigliat</w:t>
      </w:r>
      <w:r w:rsidR="009B2100">
        <w:rPr>
          <w:rFonts w:asciiTheme="majorHAnsi" w:hAnsiTheme="majorHAnsi" w:cstheme="majorHAnsi"/>
        </w:rPr>
        <w:t>a</w:t>
      </w:r>
      <w:r w:rsidRPr="00322B13">
        <w:rPr>
          <w:rFonts w:asciiTheme="majorHAnsi" w:hAnsiTheme="majorHAnsi" w:cstheme="majorHAnsi"/>
        </w:rPr>
        <w:t xml:space="preserve"> di implementare è la possibilità di sposta</w:t>
      </w:r>
      <w:r w:rsidR="009B2100">
        <w:rPr>
          <w:rFonts w:asciiTheme="majorHAnsi" w:hAnsiTheme="majorHAnsi" w:cstheme="majorHAnsi"/>
        </w:rPr>
        <w:t>r</w:t>
      </w:r>
      <w:r w:rsidRPr="00322B13">
        <w:rPr>
          <w:rFonts w:asciiTheme="majorHAnsi" w:hAnsiTheme="majorHAnsi" w:cstheme="majorHAnsi"/>
        </w:rPr>
        <w:t xml:space="preserve">e l’app in una scheda SD. Per far ciò si deve andare nel </w:t>
      </w:r>
      <w:r w:rsidRPr="00322B13">
        <w:rPr>
          <w:rFonts w:asciiTheme="majorHAnsi" w:hAnsiTheme="majorHAnsi" w:cstheme="majorHAnsi"/>
          <w:i/>
          <w:iCs/>
        </w:rPr>
        <w:t xml:space="preserve">manifest </w:t>
      </w:r>
      <w:r w:rsidRPr="00322B13">
        <w:rPr>
          <w:rFonts w:asciiTheme="majorHAnsi" w:hAnsiTheme="majorHAnsi" w:cstheme="majorHAnsi"/>
        </w:rPr>
        <w:t xml:space="preserve">e settare </w:t>
      </w:r>
      <w:r w:rsidRPr="00322B13">
        <w:rPr>
          <w:rFonts w:asciiTheme="majorHAnsi" w:hAnsiTheme="majorHAnsi" w:cstheme="majorHAnsi"/>
          <w:i/>
          <w:iCs/>
        </w:rPr>
        <w:t xml:space="preserve">android:installLocation=”preferExternal” </w:t>
      </w:r>
      <w:r w:rsidRPr="00322B13">
        <w:rPr>
          <w:rFonts w:asciiTheme="majorHAnsi" w:hAnsiTheme="majorHAnsi" w:cstheme="majorHAnsi"/>
        </w:rPr>
        <w:t xml:space="preserve">se si vuole che l’app sia installata nell’SD, oppure lasciarla in </w:t>
      </w:r>
      <w:r w:rsidRPr="00322B13">
        <w:rPr>
          <w:rFonts w:asciiTheme="majorHAnsi" w:hAnsiTheme="majorHAnsi" w:cstheme="majorHAnsi"/>
          <w:i/>
          <w:iCs/>
        </w:rPr>
        <w:t xml:space="preserve">auto </w:t>
      </w:r>
      <w:r w:rsidRPr="00322B13">
        <w:rPr>
          <w:rFonts w:asciiTheme="majorHAnsi" w:hAnsiTheme="majorHAnsi" w:cstheme="majorHAnsi"/>
        </w:rPr>
        <w:t>se si lascia al sistema la possibilità di decidere. In entrambi i casi è possibile, dopo aver installato l’app, spostarla da una posizione all’altra.</w:t>
      </w:r>
    </w:p>
    <w:p w14:paraId="0A8FDEC2" w14:textId="4C616309" w:rsidR="009E62C6" w:rsidRPr="00322B13" w:rsidRDefault="009E62C6" w:rsidP="009D4359">
      <w:pPr>
        <w:pStyle w:val="Paragrafoelenco"/>
        <w:jc w:val="both"/>
        <w:rPr>
          <w:rFonts w:asciiTheme="majorHAnsi" w:hAnsiTheme="majorHAnsi" w:cstheme="majorHAnsi"/>
        </w:rPr>
      </w:pPr>
    </w:p>
    <w:p w14:paraId="68EAE6CF" w14:textId="5FADF7D9" w:rsidR="009E62C6" w:rsidRPr="00322B13" w:rsidRDefault="003E6BE2" w:rsidP="001B586E">
      <w:pPr>
        <w:pStyle w:val="Titolo2"/>
        <w:numPr>
          <w:ilvl w:val="1"/>
          <w:numId w:val="10"/>
        </w:numPr>
        <w:rPr>
          <w:rFonts w:cstheme="majorHAnsi"/>
          <w:b/>
          <w:bCs/>
        </w:rPr>
      </w:pPr>
      <w:bookmarkStart w:id="16" w:name="_Toc42682693"/>
      <w:r w:rsidRPr="00322B13">
        <w:rPr>
          <w:rFonts w:cstheme="majorHAnsi"/>
          <w:b/>
          <w:bCs/>
        </w:rPr>
        <w:lastRenderedPageBreak/>
        <w:t>Uso della batteria</w:t>
      </w:r>
      <w:bookmarkEnd w:id="16"/>
    </w:p>
    <w:p w14:paraId="20DFF3DC" w14:textId="68FD9A3C" w:rsidR="009E62C6" w:rsidRPr="00322B13" w:rsidRDefault="009E62C6" w:rsidP="009D4359">
      <w:pPr>
        <w:ind w:left="180"/>
        <w:jc w:val="both"/>
        <w:rPr>
          <w:rFonts w:asciiTheme="majorHAnsi" w:hAnsiTheme="majorHAnsi" w:cstheme="majorHAnsi"/>
        </w:rPr>
      </w:pPr>
      <w:r w:rsidRPr="00322B13">
        <w:rPr>
          <w:rFonts w:asciiTheme="majorHAnsi" w:hAnsiTheme="majorHAnsi" w:cstheme="majorHAnsi"/>
        </w:rPr>
        <w:t xml:space="preserve">Come abbiamo detto più volte, i cellulari ai quali </w:t>
      </w:r>
      <w:r w:rsidR="00997071" w:rsidRPr="00322B13">
        <w:rPr>
          <w:rFonts w:asciiTheme="majorHAnsi" w:hAnsiTheme="majorHAnsi" w:cstheme="majorHAnsi"/>
          <w:i/>
          <w:iCs/>
        </w:rPr>
        <w:t>Build for BIllions</w:t>
      </w:r>
      <w:r w:rsidR="00997071" w:rsidRPr="00322B13">
        <w:rPr>
          <w:rFonts w:asciiTheme="majorHAnsi" w:hAnsiTheme="majorHAnsi" w:cstheme="majorHAnsi"/>
        </w:rPr>
        <w:t xml:space="preserve"> mira hanno delle specifiche molto basse, tra cui anche la durata della batteria. È quindi importante che l’applicazione che andremo a sviluppare non vada a consumare più energia del necessario,  comunque rimanendo su valori non troppo alti.</w:t>
      </w:r>
    </w:p>
    <w:p w14:paraId="28C31443" w14:textId="30319F39"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 xml:space="preserve">Questo si può verificare tramite vari test di prestazione, oppure grazie al già accenato </w:t>
      </w:r>
      <w:r w:rsidRPr="00322B13">
        <w:rPr>
          <w:rFonts w:asciiTheme="majorHAnsi" w:hAnsiTheme="majorHAnsi" w:cstheme="majorHAnsi"/>
          <w:i/>
          <w:iCs/>
        </w:rPr>
        <w:t>Profiler</w:t>
      </w:r>
      <w:r w:rsidRPr="00322B13">
        <w:rPr>
          <w:rFonts w:asciiTheme="majorHAnsi" w:hAnsiTheme="majorHAnsi" w:cstheme="majorHAnsi"/>
        </w:rPr>
        <w:t xml:space="preserve"> di Android Studio.</w:t>
      </w:r>
    </w:p>
    <w:p w14:paraId="7AB6242C" w14:textId="293C3B28" w:rsidR="00997071" w:rsidRPr="00322B13" w:rsidRDefault="00997071" w:rsidP="009D4359">
      <w:pPr>
        <w:ind w:left="180"/>
        <w:jc w:val="both"/>
        <w:rPr>
          <w:rFonts w:asciiTheme="majorHAnsi" w:hAnsiTheme="majorHAnsi" w:cstheme="majorHAnsi"/>
        </w:rPr>
      </w:pPr>
      <w:r w:rsidRPr="00322B13">
        <w:rPr>
          <w:rFonts w:asciiTheme="majorHAnsi" w:hAnsiTheme="majorHAnsi" w:cstheme="majorHAnsi"/>
        </w:rPr>
        <w:t>Andiamo</w:t>
      </w:r>
      <w:r w:rsidR="00AC2C69">
        <w:rPr>
          <w:rFonts w:asciiTheme="majorHAnsi" w:hAnsiTheme="majorHAnsi" w:cstheme="majorHAnsi"/>
        </w:rPr>
        <w:t>,</w:t>
      </w:r>
      <w:r w:rsidRPr="00322B13">
        <w:rPr>
          <w:rFonts w:asciiTheme="majorHAnsi" w:hAnsiTheme="majorHAnsi" w:cstheme="majorHAnsi"/>
        </w:rPr>
        <w:t xml:space="preserve"> </w:t>
      </w:r>
      <w:r w:rsidR="00AC2C69">
        <w:rPr>
          <w:rFonts w:asciiTheme="majorHAnsi" w:hAnsiTheme="majorHAnsi" w:cstheme="majorHAnsi"/>
        </w:rPr>
        <w:t>quindi,</w:t>
      </w:r>
      <w:r w:rsidRPr="00322B13">
        <w:rPr>
          <w:rFonts w:asciiTheme="majorHAnsi" w:hAnsiTheme="majorHAnsi" w:cstheme="majorHAnsi"/>
        </w:rPr>
        <w:t xml:space="preserve"> a vedere come si può risparmiare sul consumo della batteria.</w:t>
      </w:r>
    </w:p>
    <w:p w14:paraId="1EEBCB80" w14:textId="365C65F1" w:rsidR="00997071" w:rsidRPr="00322B13" w:rsidRDefault="00997071" w:rsidP="001B586E">
      <w:pPr>
        <w:pStyle w:val="Paragrafoelenco"/>
        <w:numPr>
          <w:ilvl w:val="0"/>
          <w:numId w:val="14"/>
        </w:numPr>
        <w:ind w:left="900"/>
        <w:jc w:val="both"/>
        <w:rPr>
          <w:rFonts w:asciiTheme="majorHAnsi" w:hAnsiTheme="majorHAnsi" w:cstheme="majorHAnsi"/>
        </w:rPr>
      </w:pPr>
      <w:r w:rsidRPr="00322B13">
        <w:rPr>
          <w:rFonts w:asciiTheme="majorHAnsi" w:hAnsiTheme="majorHAnsi" w:cstheme="majorHAnsi"/>
        </w:rPr>
        <w:t>L’applicazione deve avere in background il minor numero possibile dei activity, e soprattutto in background deve cercare di minimizzare al massimo il numero di sensori attivi</w:t>
      </w:r>
      <w:r w:rsidR="00AC2C69">
        <w:rPr>
          <w:rFonts w:asciiTheme="majorHAnsi" w:hAnsiTheme="majorHAnsi" w:cstheme="majorHAnsi"/>
        </w:rPr>
        <w:t>,</w:t>
      </w:r>
      <w:r w:rsidRPr="00322B13">
        <w:rPr>
          <w:rFonts w:asciiTheme="majorHAnsi" w:hAnsiTheme="majorHAnsi" w:cstheme="majorHAnsi"/>
        </w:rPr>
        <w:t xml:space="preserve"> soprattutto</w:t>
      </w:r>
      <w:r w:rsidR="00AC2C69">
        <w:rPr>
          <w:rFonts w:asciiTheme="majorHAnsi" w:hAnsiTheme="majorHAnsi" w:cstheme="majorHAnsi"/>
        </w:rPr>
        <w:t xml:space="preserve"> il</w:t>
      </w:r>
      <w:r w:rsidRPr="00322B13">
        <w:rPr>
          <w:rFonts w:asciiTheme="majorHAnsi" w:hAnsiTheme="majorHAnsi" w:cstheme="majorHAnsi"/>
        </w:rPr>
        <w:t xml:space="preserve"> GPS, che succhia una grandissima quantità di energia. In questo caso si consiglia di evitare l’uso di </w:t>
      </w:r>
      <w:r w:rsidR="00A02CBA" w:rsidRPr="00322B13">
        <w:rPr>
          <w:rFonts w:asciiTheme="majorHAnsi" w:hAnsiTheme="majorHAnsi" w:cstheme="majorHAnsi"/>
          <w:i/>
          <w:iCs/>
        </w:rPr>
        <w:t xml:space="preserve">LocationManager, </w:t>
      </w:r>
      <w:r w:rsidR="00A02CBA" w:rsidRPr="00322B13">
        <w:rPr>
          <w:rFonts w:asciiTheme="majorHAnsi" w:hAnsiTheme="majorHAnsi" w:cstheme="majorHAnsi"/>
        </w:rPr>
        <w:t xml:space="preserve">e al suo posto utilizzare i servizi API di localizzazione Google. Infatti questi ultimi, anche se leggermente inferiori per precisione, consumano molta meno batteria. Uno svantaggio di questi ultimi, però, è quello di dover implementare installare i </w:t>
      </w:r>
      <w:r w:rsidR="00A02CBA" w:rsidRPr="00322B13">
        <w:rPr>
          <w:rFonts w:asciiTheme="majorHAnsi" w:hAnsiTheme="majorHAnsi" w:cstheme="majorHAnsi"/>
          <w:i/>
          <w:iCs/>
        </w:rPr>
        <w:t>Google Play Services.</w:t>
      </w:r>
    </w:p>
    <w:p w14:paraId="18374B42" w14:textId="7FEAEC3E" w:rsidR="00FB0ECD" w:rsidRPr="00322B13" w:rsidRDefault="00FB0ECD" w:rsidP="00E71C7F">
      <w:pPr>
        <w:rPr>
          <w:rFonts w:asciiTheme="majorHAnsi" w:hAnsiTheme="majorHAnsi" w:cstheme="majorHAnsi"/>
        </w:rPr>
      </w:pPr>
    </w:p>
    <w:p w14:paraId="7275FF9B" w14:textId="042F9230" w:rsidR="00A02CBA" w:rsidRPr="00322B13" w:rsidRDefault="003E6BE2" w:rsidP="001B586E">
      <w:pPr>
        <w:pStyle w:val="Titolo2"/>
        <w:numPr>
          <w:ilvl w:val="1"/>
          <w:numId w:val="10"/>
        </w:numPr>
        <w:rPr>
          <w:rFonts w:cstheme="majorHAnsi"/>
        </w:rPr>
      </w:pPr>
      <w:bookmarkStart w:id="17" w:name="_Toc42682694"/>
      <w:r w:rsidRPr="00322B13">
        <w:rPr>
          <w:rFonts w:cstheme="majorHAnsi"/>
          <w:b/>
          <w:bCs/>
        </w:rPr>
        <w:t>Interfaccia Utente</w:t>
      </w:r>
      <w:bookmarkEnd w:id="17"/>
    </w:p>
    <w:p w14:paraId="30C2BA5C" w14:textId="0CFB275E" w:rsidR="00A02CBA" w:rsidRPr="00322B13" w:rsidRDefault="00A02CBA" w:rsidP="009D4359">
      <w:pPr>
        <w:ind w:left="180"/>
        <w:jc w:val="both"/>
        <w:rPr>
          <w:rFonts w:asciiTheme="majorHAnsi" w:hAnsiTheme="majorHAnsi" w:cstheme="majorHAnsi"/>
        </w:rPr>
      </w:pPr>
      <w:r w:rsidRPr="00322B13">
        <w:rPr>
          <w:rFonts w:asciiTheme="majorHAnsi" w:hAnsiTheme="majorHAnsi" w:cstheme="majorHAnsi"/>
        </w:rPr>
        <w:t>Un</w:t>
      </w:r>
      <w:r w:rsidR="001D5F63" w:rsidRPr="00322B13">
        <w:rPr>
          <w:rFonts w:asciiTheme="majorHAnsi" w:hAnsiTheme="majorHAnsi" w:cstheme="majorHAnsi"/>
        </w:rPr>
        <w:t>’</w:t>
      </w:r>
      <w:r w:rsidRPr="00322B13">
        <w:rPr>
          <w:rFonts w:asciiTheme="majorHAnsi" w:hAnsiTheme="majorHAnsi" w:cstheme="majorHAnsi"/>
        </w:rPr>
        <w:t xml:space="preserve"> UI reattiva</w:t>
      </w:r>
      <w:r w:rsidR="001D5F63" w:rsidRPr="00322B13">
        <w:rPr>
          <w:rFonts w:asciiTheme="majorHAnsi" w:hAnsiTheme="majorHAnsi" w:cstheme="majorHAnsi"/>
        </w:rPr>
        <w:t xml:space="preserve"> e interattiva</w:t>
      </w:r>
      <w:r w:rsidRPr="00322B13">
        <w:rPr>
          <w:rFonts w:asciiTheme="majorHAnsi" w:hAnsiTheme="majorHAnsi" w:cstheme="majorHAnsi"/>
        </w:rPr>
        <w:t xml:space="preserve"> è ciò che ogni utente vuole. Perciò in questo </w:t>
      </w:r>
      <w:r w:rsidR="001D5F63" w:rsidRPr="00322B13">
        <w:rPr>
          <w:rFonts w:asciiTheme="majorHAnsi" w:hAnsiTheme="majorHAnsi" w:cstheme="majorHAnsi"/>
        </w:rPr>
        <w:t>paragrafo vedremo che linee guida uno sviluppatore dovrebbe seguire</w:t>
      </w:r>
      <w:r w:rsidR="00AC2C69">
        <w:rPr>
          <w:rFonts w:asciiTheme="majorHAnsi" w:hAnsiTheme="majorHAnsi" w:cstheme="majorHAnsi"/>
        </w:rPr>
        <w:t xml:space="preserve"> per raggiungere tale scopo.</w:t>
      </w:r>
    </w:p>
    <w:p w14:paraId="6064AFC1" w14:textId="6379146D" w:rsidR="001D5F63" w:rsidRPr="00322B13" w:rsidRDefault="009E02C7"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79744" behindDoc="0" locked="0" layoutInCell="1" allowOverlap="1" wp14:anchorId="37118412" wp14:editId="0080610E">
                <wp:simplePos x="0" y="0"/>
                <wp:positionH relativeFrom="column">
                  <wp:posOffset>5113020</wp:posOffset>
                </wp:positionH>
                <wp:positionV relativeFrom="paragraph">
                  <wp:posOffset>2931160</wp:posOffset>
                </wp:positionV>
                <wp:extent cx="1616710" cy="635"/>
                <wp:effectExtent l="0" t="0" r="0" b="0"/>
                <wp:wrapSquare wrapText="bothSides"/>
                <wp:docPr id="14" name="Casella di testo 14"/>
                <wp:cNvGraphicFramePr/>
                <a:graphic xmlns:a="http://schemas.openxmlformats.org/drawingml/2006/main">
                  <a:graphicData uri="http://schemas.microsoft.com/office/word/2010/wordprocessingShape">
                    <wps:wsp>
                      <wps:cNvSpPr txBox="1"/>
                      <wps:spPr>
                        <a:xfrm>
                          <a:off x="0" y="0"/>
                          <a:ext cx="1616710" cy="635"/>
                        </a:xfrm>
                        <a:prstGeom prst="rect">
                          <a:avLst/>
                        </a:prstGeom>
                        <a:solidFill>
                          <a:prstClr val="white"/>
                        </a:solidFill>
                        <a:ln>
                          <a:noFill/>
                        </a:ln>
                      </wps:spPr>
                      <wps:txbx>
                        <w:txbxContent>
                          <w:p w14:paraId="69A760C3" w14:textId="33A96895" w:rsidR="006D31F1" w:rsidRPr="0043322E" w:rsidRDefault="006D31F1" w:rsidP="009E02C7">
                            <w:pPr>
                              <w:pStyle w:val="Didascalia"/>
                            </w:pPr>
                            <w:r>
                              <w:t xml:space="preserve">Figura </w:t>
                            </w:r>
                            <w:r>
                              <w:fldChar w:fldCharType="begin"/>
                            </w:r>
                            <w:r>
                              <w:instrText xml:space="preserve"> SEQ Figura \* ARABIC </w:instrText>
                            </w:r>
                            <w:r>
                              <w:fldChar w:fldCharType="separate"/>
                            </w:r>
                            <w:r w:rsidR="0084749B">
                              <w:t>3</w:t>
                            </w:r>
                            <w:r>
                              <w:fldChar w:fldCharType="end"/>
                            </w:r>
                            <w:r>
                              <w:t>-</w:t>
                            </w:r>
                            <w:r w:rsidRPr="00C34F3B">
                              <w:t>Profilo di rendering GPU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118412" id="Casella di testo 14" o:spid="_x0000_s1031" type="#_x0000_t202" style="position:absolute;left:0;text-align:left;margin-left:402.6pt;margin-top:230.8pt;width:127.3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" stroked="f">
                <v:textbox style="mso-fit-shape-to-text:t" inset="0,0,0,0">
                  <w:txbxContent>
                    <w:p w14:paraId="69A760C3" w14:textId="33A96895" w:rsidR="006D31F1" w:rsidRPr="0043322E" w:rsidRDefault="006D31F1" w:rsidP="009E02C7">
                      <w:pPr>
                        <w:pStyle w:val="Didascalia"/>
                      </w:pPr>
                      <w:r>
                        <w:t xml:space="preserve">Figura </w:t>
                      </w:r>
                      <w:r>
                        <w:fldChar w:fldCharType="begin"/>
                      </w:r>
                      <w:r>
                        <w:instrText xml:space="preserve"> SEQ Figura \* ARABIC </w:instrText>
                      </w:r>
                      <w:r>
                        <w:fldChar w:fldCharType="separate"/>
                      </w:r>
                      <w:r w:rsidR="0084749B">
                        <w:t>3</w:t>
                      </w:r>
                      <w:r>
                        <w:fldChar w:fldCharType="end"/>
                      </w:r>
                      <w:r>
                        <w:t>-</w:t>
                      </w:r>
                      <w:r w:rsidRPr="00C34F3B">
                        <w:t>Profilo di rendering GPU</w:t>
                      </w:r>
                    </w:p>
                  </w:txbxContent>
                </v:textbox>
                <w10:wrap type="square"/>
              </v:shape>
            </w:pict>
          </mc:Fallback>
        </mc:AlternateContent>
      </w:r>
      <w:r w:rsidRPr="00322B13">
        <w:rPr>
          <w:rFonts w:asciiTheme="majorHAnsi" w:hAnsiTheme="majorHAnsi" w:cstheme="majorHAnsi"/>
          <w:i/>
          <w:iCs/>
        </w:rPr>
        <w:drawing>
          <wp:anchor distT="0" distB="0" distL="114300" distR="114300" simplePos="0" relativeHeight="251677696" behindDoc="0" locked="0" layoutInCell="1" allowOverlap="1" wp14:anchorId="771A8FA7" wp14:editId="578B4C96">
            <wp:simplePos x="0" y="0"/>
            <wp:positionH relativeFrom="column">
              <wp:posOffset>5113020</wp:posOffset>
            </wp:positionH>
            <wp:positionV relativeFrom="paragraph">
              <wp:posOffset>0</wp:posOffset>
            </wp:positionV>
            <wp:extent cx="1616710" cy="2874010"/>
            <wp:effectExtent l="0" t="0" r="2540" b="254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16710" cy="2874010"/>
                    </a:xfrm>
                    <a:prstGeom prst="rect">
                      <a:avLst/>
                    </a:prstGeom>
                    <a:noFill/>
                    <a:ln>
                      <a:noFill/>
                    </a:ln>
                  </pic:spPr>
                </pic:pic>
              </a:graphicData>
            </a:graphic>
            <wp14:sizeRelH relativeFrom="page">
              <wp14:pctWidth>0</wp14:pctWidth>
            </wp14:sizeRelH>
            <wp14:sizeRelV relativeFrom="page">
              <wp14:pctHeight>0</wp14:pctHeight>
            </wp14:sizeRelV>
          </wp:anchor>
        </w:drawing>
      </w:r>
      <w:r w:rsidR="001D5F63" w:rsidRPr="00322B13">
        <w:rPr>
          <w:rFonts w:asciiTheme="majorHAnsi" w:hAnsiTheme="majorHAnsi" w:cstheme="majorHAnsi"/>
        </w:rPr>
        <w:t>In primo luogo è importate associare un feedback ad ogni elemento che interagisce con l’utente.</w:t>
      </w:r>
    </w:p>
    <w:p w14:paraId="6B638C82" w14:textId="29071727" w:rsidR="001D5F63" w:rsidRPr="00322B13" w:rsidRDefault="001D5F63" w:rsidP="009D4359">
      <w:pPr>
        <w:pStyle w:val="Paragrafoelenco"/>
        <w:ind w:left="900"/>
        <w:jc w:val="both"/>
        <w:rPr>
          <w:rFonts w:asciiTheme="majorHAnsi" w:hAnsiTheme="majorHAnsi" w:cstheme="majorHAnsi"/>
        </w:rPr>
      </w:pPr>
      <w:r w:rsidRPr="00322B13">
        <w:rPr>
          <w:rFonts w:asciiTheme="majorHAnsi" w:hAnsiTheme="majorHAnsi" w:cstheme="majorHAnsi"/>
        </w:rPr>
        <w:t xml:space="preserve">Ad esempio all pressione di un’icona si dovrebbe inserire un feedback tattile (vibrazione) oppure un effetto visivo di pressione. Per migliorare l’interazione con l’utente è consigliato far uso dei </w:t>
      </w:r>
      <w:r w:rsidRPr="00322B13">
        <w:rPr>
          <w:rFonts w:asciiTheme="majorHAnsi" w:hAnsiTheme="majorHAnsi" w:cstheme="majorHAnsi"/>
          <w:i/>
          <w:iCs/>
        </w:rPr>
        <w:t>Material Design</w:t>
      </w:r>
      <w:r w:rsidR="002C14C3" w:rsidRPr="00322B13">
        <w:rPr>
          <w:rFonts w:asciiTheme="majorHAnsi" w:hAnsiTheme="majorHAnsi" w:cstheme="majorHAnsi"/>
        </w:rPr>
        <w:t>, data la vastità di aspetti grafici che mette a disposizione.</w:t>
      </w:r>
      <w:r w:rsidRPr="00322B13">
        <w:rPr>
          <w:rFonts w:asciiTheme="majorHAnsi" w:hAnsiTheme="majorHAnsi" w:cstheme="majorHAnsi"/>
        </w:rPr>
        <w:t xml:space="preserve"> </w:t>
      </w:r>
    </w:p>
    <w:p w14:paraId="57F19FA1" w14:textId="26596167" w:rsidR="009E02C7" w:rsidRPr="00322B13" w:rsidRDefault="002C14C3"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w:t xml:space="preserve">L’occhio umano riesce </w:t>
      </w:r>
      <w:r w:rsidR="00AC2C69">
        <w:rPr>
          <w:rFonts w:asciiTheme="majorHAnsi" w:hAnsiTheme="majorHAnsi" w:cstheme="majorHAnsi"/>
        </w:rPr>
        <w:t>a vedere al massimo a</w:t>
      </w:r>
      <w:r w:rsidRPr="00322B13">
        <w:rPr>
          <w:rFonts w:asciiTheme="majorHAnsi" w:hAnsiTheme="majorHAnsi" w:cstheme="majorHAnsi"/>
        </w:rPr>
        <w:t xml:space="preserve"> 60fps</w:t>
      </w:r>
      <w:r w:rsidR="00AC2C69">
        <w:rPr>
          <w:rFonts w:asciiTheme="majorHAnsi" w:hAnsiTheme="majorHAnsi" w:cstheme="majorHAnsi"/>
        </w:rPr>
        <w:t xml:space="preserve"> (frame al secondo)</w:t>
      </w:r>
      <w:r w:rsidRPr="00322B13">
        <w:rPr>
          <w:rFonts w:asciiTheme="majorHAnsi" w:hAnsiTheme="majorHAnsi" w:cstheme="majorHAnsi"/>
        </w:rPr>
        <w:t xml:space="preserve">, quindi </w:t>
      </w:r>
      <w:r w:rsidR="00AC2C69">
        <w:rPr>
          <w:rFonts w:asciiTheme="majorHAnsi" w:hAnsiTheme="majorHAnsi" w:cstheme="majorHAnsi"/>
        </w:rPr>
        <w:t xml:space="preserve">avere </w:t>
      </w:r>
      <w:r w:rsidRPr="00322B13">
        <w:rPr>
          <w:rFonts w:asciiTheme="majorHAnsi" w:hAnsiTheme="majorHAnsi" w:cstheme="majorHAnsi"/>
        </w:rPr>
        <w:t>un</w:t>
      </w:r>
      <w:r w:rsidR="00AC2C69">
        <w:rPr>
          <w:rFonts w:asciiTheme="majorHAnsi" w:hAnsiTheme="majorHAnsi" w:cstheme="majorHAnsi"/>
        </w:rPr>
        <w:t xml:space="preserve"> numero di fps </w:t>
      </w:r>
      <w:r w:rsidRPr="00322B13">
        <w:rPr>
          <w:rFonts w:asciiTheme="majorHAnsi" w:hAnsiTheme="majorHAnsi" w:cstheme="majorHAnsi"/>
        </w:rPr>
        <w:t xml:space="preserve">inferiore </w:t>
      </w:r>
      <w:r w:rsidR="00AC2C69">
        <w:rPr>
          <w:rFonts w:asciiTheme="majorHAnsi" w:hAnsiTheme="majorHAnsi" w:cstheme="majorHAnsi"/>
        </w:rPr>
        <w:t xml:space="preserve"> nella propria applicazione </w:t>
      </w:r>
      <w:r w:rsidRPr="00322B13">
        <w:rPr>
          <w:rFonts w:asciiTheme="majorHAnsi" w:hAnsiTheme="majorHAnsi" w:cstheme="majorHAnsi"/>
        </w:rPr>
        <w:t xml:space="preserve">vuol dire </w:t>
      </w:r>
      <w:r w:rsidR="009E02C7" w:rsidRPr="00322B13">
        <w:rPr>
          <w:rFonts w:asciiTheme="majorHAnsi" w:hAnsiTheme="majorHAnsi" w:cstheme="majorHAnsi"/>
        </w:rPr>
        <w:t xml:space="preserve">che le animazioni dello schermo </w:t>
      </w:r>
      <w:r w:rsidR="00AC2C69">
        <w:rPr>
          <w:rFonts w:asciiTheme="majorHAnsi" w:hAnsiTheme="majorHAnsi" w:cstheme="majorHAnsi"/>
        </w:rPr>
        <w:t>risultano non essere</w:t>
      </w:r>
      <w:r w:rsidR="009E02C7" w:rsidRPr="00322B13">
        <w:rPr>
          <w:rFonts w:asciiTheme="majorHAnsi" w:hAnsiTheme="majorHAnsi" w:cstheme="majorHAnsi"/>
        </w:rPr>
        <w:t xml:space="preserve"> fluide</w:t>
      </w:r>
      <w:r w:rsidRPr="00322B13">
        <w:rPr>
          <w:rFonts w:asciiTheme="majorHAnsi" w:hAnsiTheme="majorHAnsi" w:cstheme="majorHAnsi"/>
        </w:rPr>
        <w:t xml:space="preserve">, e ciò potrebbe essere alquanto fastidioso. Perciò assicurarsi </w:t>
      </w:r>
      <w:r w:rsidR="009E02C7" w:rsidRPr="00322B13">
        <w:rPr>
          <w:rFonts w:asciiTheme="majorHAnsi" w:hAnsiTheme="majorHAnsi" w:cstheme="majorHAnsi"/>
        </w:rPr>
        <w:t>la consistenza dei</w:t>
      </w:r>
      <w:r w:rsidRPr="00322B13">
        <w:rPr>
          <w:rFonts w:asciiTheme="majorHAnsi" w:hAnsiTheme="majorHAnsi" w:cstheme="majorHAnsi"/>
        </w:rPr>
        <w:t xml:space="preserve"> 60 fps </w:t>
      </w:r>
      <w:r w:rsidR="009E02C7" w:rsidRPr="00322B13">
        <w:rPr>
          <w:rFonts w:asciiTheme="majorHAnsi" w:hAnsiTheme="majorHAnsi" w:cstheme="majorHAnsi"/>
        </w:rPr>
        <w:t>rende l’utilizzo dell’applicazione molto più gradevole</w:t>
      </w:r>
      <w:r w:rsidRPr="00322B13">
        <w:rPr>
          <w:rFonts w:asciiTheme="majorHAnsi" w:hAnsiTheme="majorHAnsi" w:cstheme="majorHAnsi"/>
        </w:rPr>
        <w:t>.</w:t>
      </w:r>
      <w:r w:rsidR="009E02C7" w:rsidRPr="00322B13">
        <w:rPr>
          <w:rFonts w:asciiTheme="majorHAnsi" w:hAnsiTheme="majorHAnsi" w:cstheme="majorHAnsi"/>
        </w:rPr>
        <w:t xml:space="preserve"> Per </w:t>
      </w:r>
      <w:r w:rsidR="000A57E5">
        <w:rPr>
          <w:rFonts w:asciiTheme="majorHAnsi" w:hAnsiTheme="majorHAnsi" w:cstheme="majorHAnsi"/>
        </w:rPr>
        <w:t xml:space="preserve">controllare </w:t>
      </w:r>
      <w:r w:rsidR="009E02C7" w:rsidRPr="00322B13">
        <w:rPr>
          <w:rFonts w:asciiTheme="majorHAnsi" w:hAnsiTheme="majorHAnsi" w:cstheme="majorHAnsi"/>
        </w:rPr>
        <w:t xml:space="preserve">questo aspetto nelle impostazioni di ogni cellulare android esiste un’impostazione di monitoraggio </w:t>
      </w:r>
      <w:r w:rsidR="000A57E5">
        <w:rPr>
          <w:rFonts w:asciiTheme="majorHAnsi" w:hAnsiTheme="majorHAnsi" w:cstheme="majorHAnsi"/>
        </w:rPr>
        <w:t xml:space="preserve"> all’interno delle </w:t>
      </w:r>
      <w:r w:rsidR="000A57E5">
        <w:rPr>
          <w:rFonts w:asciiTheme="majorHAnsi" w:hAnsiTheme="majorHAnsi" w:cstheme="majorHAnsi"/>
          <w:i/>
          <w:iCs/>
        </w:rPr>
        <w:t xml:space="preserve">Opzioni Sviluppatore </w:t>
      </w:r>
      <w:r w:rsidR="009E02C7" w:rsidRPr="00322B13">
        <w:rPr>
          <w:rFonts w:asciiTheme="majorHAnsi" w:hAnsiTheme="majorHAnsi" w:cstheme="majorHAnsi"/>
        </w:rPr>
        <w:t xml:space="preserve">chiamata  </w:t>
      </w:r>
      <w:r w:rsidR="009E02C7" w:rsidRPr="00322B13">
        <w:rPr>
          <w:rFonts w:asciiTheme="majorHAnsi" w:hAnsiTheme="majorHAnsi" w:cstheme="majorHAnsi"/>
          <w:i/>
          <w:iCs/>
        </w:rPr>
        <w:t xml:space="preserve">Profilo di rendering GPU </w:t>
      </w:r>
      <w:r w:rsidR="009E02C7" w:rsidRPr="00322B13">
        <w:rPr>
          <w:rFonts w:asciiTheme="majorHAnsi" w:hAnsiTheme="majorHAnsi" w:cstheme="majorHAnsi"/>
        </w:rPr>
        <w:t>[Figura 4</w:t>
      </w:r>
      <w:r w:rsidR="00FB795A">
        <w:rPr>
          <w:rFonts w:asciiTheme="majorHAnsi" w:hAnsiTheme="majorHAnsi" w:cstheme="majorHAnsi"/>
        </w:rPr>
        <w:t>;</w:t>
      </w:r>
      <w:r w:rsidR="00E0796C" w:rsidRPr="00322B13">
        <w:rPr>
          <w:rFonts w:asciiTheme="majorHAnsi" w:hAnsiTheme="majorHAnsi" w:cstheme="majorHAnsi"/>
        </w:rPr>
        <w:t xml:space="preserve"> i dettagli e il significato di tale grafico si può trovare in </w:t>
      </w:r>
      <w:r w:rsidR="00E0796C" w:rsidRPr="00322B13">
        <w:rPr>
          <w:rFonts w:asciiTheme="majorHAnsi" w:hAnsiTheme="majorHAnsi" w:cstheme="majorHAnsi"/>
          <w:i/>
          <w:iCs/>
        </w:rPr>
        <w:t>https://developer.android.com/topic/performance/rendering/inspect-gpu-rendering#gpu_rendering_output</w:t>
      </w:r>
      <w:r w:rsidR="009E02C7" w:rsidRPr="00322B13">
        <w:rPr>
          <w:rFonts w:asciiTheme="majorHAnsi" w:hAnsiTheme="majorHAnsi" w:cstheme="majorHAnsi"/>
        </w:rPr>
        <w:t>]</w:t>
      </w:r>
      <w:r w:rsidR="009E02C7" w:rsidRPr="00322B13">
        <w:rPr>
          <w:rFonts w:asciiTheme="majorHAnsi" w:hAnsiTheme="majorHAnsi" w:cstheme="majorHAnsi"/>
          <w:i/>
          <w:iCs/>
        </w:rPr>
        <w:t>.</w:t>
      </w:r>
    </w:p>
    <w:p w14:paraId="282FB7F1" w14:textId="25C58124" w:rsidR="00E0796C" w:rsidRPr="00322B13" w:rsidRDefault="002C14C3" w:rsidP="009D4359">
      <w:pPr>
        <w:pStyle w:val="Paragrafoelenco"/>
        <w:ind w:left="900"/>
        <w:jc w:val="both"/>
        <w:rPr>
          <w:rFonts w:asciiTheme="majorHAnsi" w:hAnsiTheme="majorHAnsi" w:cstheme="majorHAnsi"/>
        </w:rPr>
      </w:pPr>
      <w:r w:rsidRPr="00322B13">
        <w:rPr>
          <w:rFonts w:asciiTheme="majorHAnsi" w:hAnsiTheme="majorHAnsi" w:cstheme="majorHAnsi"/>
        </w:rPr>
        <w:t>Per</w:t>
      </w:r>
      <w:r w:rsidR="00E0796C" w:rsidRPr="00322B13">
        <w:rPr>
          <w:rFonts w:asciiTheme="majorHAnsi" w:hAnsiTheme="majorHAnsi" w:cstheme="majorHAnsi"/>
        </w:rPr>
        <w:t xml:space="preserve"> mantenere la consistenza dei 60fps</w:t>
      </w:r>
      <w:r w:rsidRPr="00322B13">
        <w:rPr>
          <w:rFonts w:asciiTheme="majorHAnsi" w:hAnsiTheme="majorHAnsi" w:cstheme="majorHAnsi"/>
        </w:rPr>
        <w:t xml:space="preserve"> è consigliato</w:t>
      </w:r>
      <w:r w:rsidR="009E02C7" w:rsidRPr="00322B13">
        <w:rPr>
          <w:rFonts w:asciiTheme="majorHAnsi" w:hAnsiTheme="majorHAnsi" w:cstheme="majorHAnsi"/>
        </w:rPr>
        <w:t>,ad esempio,</w:t>
      </w:r>
      <w:r w:rsidRPr="00322B13">
        <w:rPr>
          <w:rFonts w:asciiTheme="majorHAnsi" w:hAnsiTheme="majorHAnsi" w:cstheme="majorHAnsi"/>
        </w:rPr>
        <w:t xml:space="preserve"> rimuovere tutte le animazioni </w:t>
      </w:r>
      <w:r w:rsidRPr="00322B13">
        <w:rPr>
          <w:rFonts w:asciiTheme="majorHAnsi" w:hAnsiTheme="majorHAnsi" w:cstheme="majorHAnsi"/>
          <w:u w:val="single"/>
        </w:rPr>
        <w:t>non necessarie.</w:t>
      </w:r>
      <w:r w:rsidR="009E02C7" w:rsidRPr="00322B13">
        <w:rPr>
          <w:rFonts w:asciiTheme="majorHAnsi" w:hAnsiTheme="majorHAnsi" w:cstheme="majorHAnsi"/>
        </w:rPr>
        <w:t xml:space="preserve"> </w:t>
      </w:r>
    </w:p>
    <w:p w14:paraId="24F812A1" w14:textId="30E40263" w:rsidR="00E0796C" w:rsidRPr="00322B13" w:rsidRDefault="00E0796C" w:rsidP="001B586E">
      <w:pPr>
        <w:pStyle w:val="Paragrafoelenco"/>
        <w:numPr>
          <w:ilvl w:val="0"/>
          <w:numId w:val="15"/>
        </w:numPr>
        <w:ind w:left="900"/>
        <w:jc w:val="both"/>
        <w:rPr>
          <w:rFonts w:asciiTheme="majorHAnsi" w:hAnsiTheme="majorHAnsi" w:cstheme="majorHAnsi"/>
        </w:rPr>
      </w:pPr>
      <w:r w:rsidRPr="00322B13">
        <w:rPr>
          <w:rFonts w:asciiTheme="majorHAnsi" w:hAnsiTheme="majorHAnsi" w:cstheme="majorHAnsi"/>
        </w:rPr>
        <w:t xml:space="preserve">Inoltre un detto dice: “il buongiorno si vede dal mattino”, che si può rispecchiare anche nei dispositivi mobile. Infatti un’applicazione con un avvio rapido ha sicuramente un impatto positivo sull’utente. Esistono diversi oggetti del </w:t>
      </w:r>
      <w:r w:rsidRPr="00322B13">
        <w:rPr>
          <w:rFonts w:asciiTheme="majorHAnsi" w:hAnsiTheme="majorHAnsi" w:cstheme="majorHAnsi"/>
          <w:i/>
          <w:iCs/>
        </w:rPr>
        <w:t>Material Design</w:t>
      </w:r>
      <w:r w:rsidRPr="00322B13">
        <w:rPr>
          <w:rFonts w:asciiTheme="majorHAnsi" w:hAnsiTheme="majorHAnsi" w:cstheme="majorHAnsi"/>
        </w:rPr>
        <w:t xml:space="preserve"> che si possono usare, tra cui il </w:t>
      </w:r>
      <w:r w:rsidRPr="00322B13">
        <w:rPr>
          <w:rFonts w:asciiTheme="majorHAnsi" w:hAnsiTheme="majorHAnsi" w:cstheme="majorHAnsi"/>
          <w:i/>
          <w:iCs/>
        </w:rPr>
        <w:t>Branded Lauch Screen</w:t>
      </w:r>
      <w:r w:rsidRPr="00322B13">
        <w:rPr>
          <w:rFonts w:asciiTheme="majorHAnsi" w:hAnsiTheme="majorHAnsi" w:cstheme="majorHAnsi"/>
        </w:rPr>
        <w:t>. Cosa serve quest’ultimo? Se l’applicazione ci impiega troppo tempo ad avviarsi,</w:t>
      </w:r>
      <w:r w:rsidR="00FB795A">
        <w:rPr>
          <w:rFonts w:asciiTheme="majorHAnsi" w:hAnsiTheme="majorHAnsi" w:cstheme="majorHAnsi"/>
        </w:rPr>
        <w:t xml:space="preserve"> si può</w:t>
      </w:r>
      <w:r w:rsidRPr="00322B13">
        <w:rPr>
          <w:rFonts w:asciiTheme="majorHAnsi" w:hAnsiTheme="majorHAnsi" w:cstheme="majorHAnsi"/>
        </w:rPr>
        <w:t xml:space="preserve"> far comparire una schermata di avvio</w:t>
      </w:r>
      <w:r w:rsidR="00FB795A">
        <w:rPr>
          <w:rFonts w:asciiTheme="majorHAnsi" w:hAnsiTheme="majorHAnsi" w:cstheme="majorHAnsi"/>
        </w:rPr>
        <w:t>, che risulta essere</w:t>
      </w:r>
      <w:r w:rsidRPr="00322B13">
        <w:rPr>
          <w:rFonts w:asciiTheme="majorHAnsi" w:hAnsiTheme="majorHAnsi" w:cstheme="majorHAnsi"/>
        </w:rPr>
        <w:t xml:space="preserve"> il miglior modo per “nascondere” questo ritardo.</w:t>
      </w:r>
    </w:p>
    <w:p w14:paraId="4DF12603" w14:textId="4AEA0171" w:rsidR="00BB6756" w:rsidRPr="00322B13" w:rsidRDefault="0023054B" w:rsidP="001B586E">
      <w:pPr>
        <w:pStyle w:val="Titolo2"/>
        <w:numPr>
          <w:ilvl w:val="1"/>
          <w:numId w:val="10"/>
        </w:numPr>
        <w:rPr>
          <w:rFonts w:cstheme="majorHAnsi"/>
          <w:b/>
          <w:bCs/>
          <w:szCs w:val="32"/>
        </w:rPr>
      </w:pPr>
      <w:bookmarkStart w:id="18" w:name="_Toc42682695"/>
      <w:r w:rsidRPr="00322B13">
        <w:rPr>
          <w:rFonts w:cstheme="majorHAnsi"/>
          <w:b/>
          <w:bCs/>
          <w:szCs w:val="32"/>
        </w:rPr>
        <w:lastRenderedPageBreak/>
        <w:t>Profiler</w:t>
      </w:r>
      <w:bookmarkEnd w:id="18"/>
    </w:p>
    <w:p w14:paraId="259966F1" w14:textId="0FC63F91" w:rsidR="00F13B46" w:rsidRPr="00322B13" w:rsidRDefault="005F290E" w:rsidP="009D4359">
      <w:pPr>
        <w:ind w:left="180"/>
        <w:jc w:val="both"/>
        <w:rPr>
          <w:rFonts w:asciiTheme="majorHAnsi" w:hAnsiTheme="majorHAnsi" w:cstheme="majorHAnsi"/>
        </w:rPr>
      </w:pPr>
      <w:r w:rsidRPr="00322B13">
        <w:rPr>
          <w:rFonts w:asciiTheme="majorHAnsi" w:hAnsiTheme="majorHAnsi" w:cstheme="majorHAnsi"/>
        </w:rPr>
        <w:t xml:space="preserve">In questo paragrafo andremo ad analizzare lo strumento di monitoraggio che Android Studio </w:t>
      </w:r>
      <w:r w:rsidR="00F35B46">
        <w:rPr>
          <w:rFonts w:asciiTheme="majorHAnsi" w:hAnsiTheme="majorHAnsi" w:cstheme="majorHAnsi"/>
        </w:rPr>
        <w:t>ci f</w:t>
      </w:r>
      <w:r w:rsidRPr="00322B13">
        <w:rPr>
          <w:rFonts w:asciiTheme="majorHAnsi" w:hAnsiTheme="majorHAnsi" w:cstheme="majorHAnsi"/>
        </w:rPr>
        <w:t xml:space="preserve">ornisce: il Profiler. </w:t>
      </w:r>
      <w:r w:rsidR="00F13B46" w:rsidRPr="00322B13">
        <w:rPr>
          <w:rFonts w:asciiTheme="majorHAnsi" w:hAnsiTheme="majorHAnsi" w:cstheme="majorHAnsi"/>
        </w:rPr>
        <w:t xml:space="preserve">Saper utilizzare correttamente questo strumento di monitoraggio quando si sviluppa un’applicazione </w:t>
      </w:r>
      <w:r w:rsidR="00F13B46" w:rsidRPr="00322B13">
        <w:rPr>
          <w:rFonts w:asciiTheme="majorHAnsi" w:hAnsiTheme="majorHAnsi" w:cstheme="majorHAnsi"/>
          <w:i/>
          <w:iCs/>
        </w:rPr>
        <w:t>Build for Billions</w:t>
      </w:r>
      <w:r w:rsidR="00F13B46" w:rsidRPr="00322B13">
        <w:rPr>
          <w:rFonts w:asciiTheme="majorHAnsi" w:hAnsiTheme="majorHAnsi" w:cstheme="majorHAnsi"/>
        </w:rPr>
        <w:t xml:space="preserve"> è essenziale. </w:t>
      </w:r>
    </w:p>
    <w:p w14:paraId="6B5E6958" w14:textId="6A75DCC4" w:rsidR="005F290E" w:rsidRPr="00322B13" w:rsidRDefault="005F290E" w:rsidP="009D4359">
      <w:pPr>
        <w:ind w:left="180"/>
        <w:jc w:val="both"/>
        <w:rPr>
          <w:rFonts w:asciiTheme="majorHAnsi" w:hAnsiTheme="majorHAnsi" w:cstheme="majorHAnsi"/>
          <w:b/>
          <w:bCs/>
        </w:rPr>
      </w:pPr>
      <w:r w:rsidRPr="00322B13">
        <w:rPr>
          <w:rFonts w:asciiTheme="majorHAnsi" w:hAnsiTheme="majorHAnsi" w:cstheme="majorHAnsi"/>
        </w:rPr>
        <w:t xml:space="preserve">Per accedere al profiler in Android Studio basta andare su </w:t>
      </w:r>
      <w:r w:rsidRPr="00322B13">
        <w:rPr>
          <w:rFonts w:asciiTheme="majorHAnsi" w:hAnsiTheme="majorHAnsi" w:cstheme="majorHAnsi"/>
          <w:b/>
          <w:bCs/>
        </w:rPr>
        <w:t>Run</w:t>
      </w:r>
      <w:r w:rsidRPr="00322B13">
        <w:rPr>
          <w:rFonts w:asciiTheme="majorHAnsi" w:hAnsiTheme="majorHAnsi" w:cstheme="majorHAnsi"/>
        </w:rPr>
        <w:t xml:space="preserve"> -&gt; </w:t>
      </w:r>
      <w:r w:rsidRPr="00322B13">
        <w:rPr>
          <w:rFonts w:asciiTheme="majorHAnsi" w:hAnsiTheme="majorHAnsi" w:cstheme="majorHAnsi"/>
          <w:b/>
          <w:bCs/>
        </w:rPr>
        <w:t>Profile app.</w:t>
      </w:r>
    </w:p>
    <w:p w14:paraId="6CCD1EBB" w14:textId="57401345" w:rsidR="005F290E" w:rsidRPr="00322B13" w:rsidRDefault="005F290E" w:rsidP="009D4359">
      <w:pPr>
        <w:keepNext/>
        <w:ind w:left="180"/>
        <w:jc w:val="center"/>
        <w:rPr>
          <w:rFonts w:asciiTheme="majorHAnsi" w:hAnsiTheme="majorHAnsi" w:cstheme="majorHAnsi"/>
        </w:rPr>
      </w:pPr>
      <w:r w:rsidRPr="00322B13">
        <w:rPr>
          <w:rFonts w:asciiTheme="majorHAnsi" w:hAnsiTheme="majorHAnsi" w:cstheme="majorHAnsi"/>
        </w:rPr>
        <w:drawing>
          <wp:inline distT="0" distB="0" distL="0" distR="0" wp14:anchorId="03A473A9" wp14:editId="132CA917">
            <wp:extent cx="5097780" cy="2423160"/>
            <wp:effectExtent l="0" t="0" r="762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b="22439"/>
                    <a:stretch/>
                  </pic:blipFill>
                  <pic:spPr bwMode="auto">
                    <a:xfrm>
                      <a:off x="0" y="0"/>
                      <a:ext cx="5097780" cy="2423160"/>
                    </a:xfrm>
                    <a:prstGeom prst="rect">
                      <a:avLst/>
                    </a:prstGeom>
                    <a:noFill/>
                    <a:ln>
                      <a:noFill/>
                    </a:ln>
                    <a:extLst>
                      <a:ext uri="{53640926-AAD7-44D8-BBD7-CCE9431645EC}">
                        <a14:shadowObscured xmlns:a14="http://schemas.microsoft.com/office/drawing/2010/main"/>
                      </a:ext>
                    </a:extLst>
                  </pic:spPr>
                </pic:pic>
              </a:graphicData>
            </a:graphic>
          </wp:inline>
        </w:drawing>
      </w:r>
    </w:p>
    <w:p w14:paraId="7F8F486C" w14:textId="4FD8827B" w:rsidR="00BB6756" w:rsidRPr="00322B13" w:rsidRDefault="005F290E" w:rsidP="009D4359">
      <w:pPr>
        <w:pStyle w:val="Didascalia"/>
        <w:ind w:left="180"/>
        <w:jc w:val="center"/>
        <w:rPr>
          <w:rFonts w:asciiTheme="majorHAnsi" w:hAnsiTheme="majorHAnsi" w:cstheme="majorHAnsi"/>
        </w:rPr>
      </w:pPr>
      <w:r w:rsidRPr="00322B13">
        <w:rPr>
          <w:rFonts w:asciiTheme="majorHAnsi" w:hAnsiTheme="majorHAnsi" w:cstheme="majorHAnsi"/>
        </w:rPr>
        <w:t xml:space="preserve">Figura </w:t>
      </w:r>
      <w:r w:rsidRPr="00322B13">
        <w:rPr>
          <w:rFonts w:asciiTheme="majorHAnsi" w:hAnsiTheme="majorHAnsi" w:cstheme="majorHAnsi"/>
        </w:rPr>
        <w:fldChar w:fldCharType="begin"/>
      </w:r>
      <w:r w:rsidRPr="00322B13">
        <w:rPr>
          <w:rFonts w:asciiTheme="majorHAnsi" w:hAnsiTheme="majorHAnsi" w:cstheme="majorHAnsi"/>
        </w:rPr>
        <w:instrText xml:space="preserve"> SEQ Figura \* ARABIC </w:instrText>
      </w:r>
      <w:r w:rsidRPr="00322B13">
        <w:rPr>
          <w:rFonts w:asciiTheme="majorHAnsi" w:hAnsiTheme="majorHAnsi" w:cstheme="majorHAnsi"/>
        </w:rPr>
        <w:fldChar w:fldCharType="separate"/>
      </w:r>
      <w:r w:rsidR="0084749B">
        <w:rPr>
          <w:rFonts w:asciiTheme="majorHAnsi" w:hAnsiTheme="majorHAnsi" w:cstheme="majorHAnsi"/>
        </w:rPr>
        <w:t>4</w:t>
      </w:r>
      <w:r w:rsidRPr="00322B13">
        <w:rPr>
          <w:rFonts w:asciiTheme="majorHAnsi" w:hAnsiTheme="majorHAnsi" w:cstheme="majorHAnsi"/>
        </w:rPr>
        <w:fldChar w:fldCharType="end"/>
      </w:r>
      <w:r w:rsidRPr="00322B13">
        <w:rPr>
          <w:rFonts w:asciiTheme="majorHAnsi" w:hAnsiTheme="majorHAnsi" w:cstheme="majorHAnsi"/>
        </w:rPr>
        <w:t xml:space="preserve"> </w:t>
      </w:r>
      <w:r w:rsidR="00F13B46" w:rsidRPr="00322B13">
        <w:rPr>
          <w:rFonts w:asciiTheme="majorHAnsi" w:hAnsiTheme="majorHAnsi" w:cstheme="majorHAnsi"/>
        </w:rPr>
        <w:t>–</w:t>
      </w:r>
      <w:r w:rsidRPr="00322B13">
        <w:rPr>
          <w:rFonts w:asciiTheme="majorHAnsi" w:hAnsiTheme="majorHAnsi" w:cstheme="majorHAnsi"/>
        </w:rPr>
        <w:t xml:space="preserve"> Profiler</w:t>
      </w:r>
      <w:r w:rsidR="00F13B46" w:rsidRPr="00322B13">
        <w:rPr>
          <w:rFonts w:asciiTheme="majorHAnsi" w:hAnsiTheme="majorHAnsi" w:cstheme="majorHAnsi"/>
        </w:rPr>
        <w:t xml:space="preserve"> di Quicky New</w:t>
      </w:r>
      <w:r w:rsidR="00E951DD">
        <w:rPr>
          <w:rFonts w:asciiTheme="majorHAnsi" w:hAnsiTheme="majorHAnsi" w:cstheme="majorHAnsi"/>
        </w:rPr>
        <w:t>s</w:t>
      </w:r>
      <w:bookmarkStart w:id="19" w:name="_GoBack"/>
      <w:bookmarkEnd w:id="19"/>
    </w:p>
    <w:p w14:paraId="372B11A9" w14:textId="60C24CEF"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 xml:space="preserve">Il profiler ci dà informazioni utili sui vari consumi </w:t>
      </w:r>
      <w:r w:rsidR="00F35B46" w:rsidRPr="00322B13">
        <w:rPr>
          <w:rFonts w:asciiTheme="majorHAnsi" w:hAnsiTheme="majorHAnsi" w:cstheme="majorHAnsi"/>
        </w:rPr>
        <w:t xml:space="preserve">sul dispositivo </w:t>
      </w:r>
      <w:r w:rsidRPr="00322B13">
        <w:rPr>
          <w:rFonts w:asciiTheme="majorHAnsi" w:hAnsiTheme="majorHAnsi" w:cstheme="majorHAnsi"/>
        </w:rPr>
        <w:t>d</w:t>
      </w:r>
      <w:r w:rsidR="00F35B46">
        <w:rPr>
          <w:rFonts w:asciiTheme="majorHAnsi" w:hAnsiTheme="majorHAnsi" w:cstheme="majorHAnsi"/>
        </w:rPr>
        <w:t>ell</w:t>
      </w:r>
      <w:r w:rsidRPr="00322B13">
        <w:rPr>
          <w:rFonts w:asciiTheme="majorHAnsi" w:hAnsiTheme="majorHAnsi" w:cstheme="majorHAnsi"/>
        </w:rPr>
        <w:t xml:space="preserve">’app </w:t>
      </w:r>
      <w:r w:rsidR="00F35B46">
        <w:rPr>
          <w:rFonts w:asciiTheme="majorHAnsi" w:hAnsiTheme="majorHAnsi" w:cstheme="majorHAnsi"/>
        </w:rPr>
        <w:t>che si sta sviluppando</w:t>
      </w:r>
      <w:r w:rsidRPr="00322B13">
        <w:rPr>
          <w:rFonts w:asciiTheme="majorHAnsi" w:hAnsiTheme="majorHAnsi" w:cstheme="majorHAnsi"/>
        </w:rPr>
        <w:t>.</w:t>
      </w:r>
    </w:p>
    <w:p w14:paraId="2824426C" w14:textId="6C4AA60D" w:rsidR="00F13B46" w:rsidRPr="00322B13" w:rsidRDefault="00F13B46" w:rsidP="009D4359">
      <w:pPr>
        <w:ind w:left="180"/>
        <w:jc w:val="both"/>
        <w:rPr>
          <w:rFonts w:asciiTheme="majorHAnsi" w:hAnsiTheme="majorHAnsi" w:cstheme="majorHAnsi"/>
        </w:rPr>
      </w:pPr>
      <w:r w:rsidRPr="00322B13">
        <w:rPr>
          <w:rFonts w:asciiTheme="majorHAnsi" w:hAnsiTheme="majorHAnsi" w:cstheme="majorHAnsi"/>
        </w:rPr>
        <w:t>Andiamo a vedere i numeri in rosso a cosa si riferiscono per capire meglio che informazioni ci dà il profiler:</w:t>
      </w:r>
    </w:p>
    <w:p w14:paraId="06D14294" w14:textId="792CE500" w:rsidR="00F13B46" w:rsidRPr="00322B13" w:rsidRDefault="00F13B46"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CPU: qua vediamo la </w:t>
      </w:r>
      <w:r w:rsidRPr="00322B13">
        <w:rPr>
          <w:rFonts w:asciiTheme="majorHAnsi" w:hAnsiTheme="majorHAnsi" w:cstheme="majorHAnsi"/>
          <w:u w:val="single"/>
        </w:rPr>
        <w:t>percentuale</w:t>
      </w:r>
      <w:r w:rsidRPr="00322B13">
        <w:rPr>
          <w:rFonts w:asciiTheme="majorHAnsi" w:hAnsiTheme="majorHAnsi" w:cstheme="majorHAnsi"/>
        </w:rPr>
        <w:t xml:space="preserve"> di consumo di CPU rispetto al totale di quella disponibile.</w:t>
      </w:r>
      <w:r w:rsidR="00506A77" w:rsidRPr="00322B13">
        <w:rPr>
          <w:rFonts w:asciiTheme="majorHAnsi" w:hAnsiTheme="majorHAnsi" w:cstheme="majorHAnsi"/>
        </w:rPr>
        <w:t xml:space="preserve"> Si può quindi capire, che più bassa è la percentuale, più il dispositivo risulterà fluido.</w:t>
      </w:r>
    </w:p>
    <w:p w14:paraId="30A29D65" w14:textId="76BE4742" w:rsidR="000637BD"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MEMORY: questa linea azzurra indica quanta memoria (in </w:t>
      </w:r>
      <w:r w:rsidRPr="00F35B46">
        <w:rPr>
          <w:rFonts w:asciiTheme="majorHAnsi" w:hAnsiTheme="majorHAnsi" w:cstheme="majorHAnsi"/>
          <w:u w:val="single"/>
        </w:rPr>
        <w:t>MB</w:t>
      </w:r>
      <w:r w:rsidRPr="00322B13">
        <w:rPr>
          <w:rFonts w:asciiTheme="majorHAnsi" w:hAnsiTheme="majorHAnsi" w:cstheme="majorHAnsi"/>
        </w:rPr>
        <w:t>) stiamo occupando. Solitamente questa linea ha un picco iniziale, quando l’app di avvia, e poi rimane lineare se facciamo uso stabile dell’utilizzo della memoria (come si può vedere in Figura 5)</w:t>
      </w:r>
    </w:p>
    <w:p w14:paraId="01D5977D" w14:textId="6B95B3C5" w:rsidR="00F13B46"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 xml:space="preserve">NETWORK: abbiamo già detto più volte che in un progetto dedicato a mercati emergenti è essenziale monitorare l’utilizzo di internet. Questa sezione del profiler ci aiuta proprio </w:t>
      </w:r>
      <w:r w:rsidR="00F35B46">
        <w:rPr>
          <w:rFonts w:asciiTheme="majorHAnsi" w:hAnsiTheme="majorHAnsi" w:cstheme="majorHAnsi"/>
        </w:rPr>
        <w:t>in</w:t>
      </w:r>
      <w:r w:rsidRPr="00322B13">
        <w:rPr>
          <w:rFonts w:asciiTheme="majorHAnsi" w:hAnsiTheme="majorHAnsi" w:cstheme="majorHAnsi"/>
        </w:rPr>
        <w:t xml:space="preserve"> quest</w:t>
      </w:r>
      <w:r w:rsidR="00F35B46">
        <w:rPr>
          <w:rFonts w:asciiTheme="majorHAnsi" w:hAnsiTheme="majorHAnsi" w:cstheme="majorHAnsi"/>
        </w:rPr>
        <w:t>a direzione</w:t>
      </w:r>
      <w:r w:rsidRPr="00322B13">
        <w:rPr>
          <w:rFonts w:asciiTheme="majorHAnsi" w:hAnsiTheme="majorHAnsi" w:cstheme="majorHAnsi"/>
        </w:rPr>
        <w:t>. È essenziale non avere un costante consumo di internet, né tanto meno, avere dei picchi, nei quali si consuma molto internet.</w:t>
      </w:r>
    </w:p>
    <w:p w14:paraId="6EA30ED0" w14:textId="2C561B8F" w:rsidR="00FD730B" w:rsidRPr="00322B13" w:rsidRDefault="00FD730B" w:rsidP="001B586E">
      <w:pPr>
        <w:pStyle w:val="Paragrafoelenco"/>
        <w:numPr>
          <w:ilvl w:val="0"/>
          <w:numId w:val="17"/>
        </w:numPr>
        <w:ind w:left="1116"/>
        <w:jc w:val="both"/>
        <w:rPr>
          <w:rFonts w:asciiTheme="majorHAnsi" w:hAnsiTheme="majorHAnsi" w:cstheme="majorHAnsi"/>
        </w:rPr>
      </w:pPr>
      <w:r w:rsidRPr="00322B13">
        <w:rPr>
          <w:rFonts w:asciiTheme="majorHAnsi" w:hAnsiTheme="majorHAnsi" w:cstheme="majorHAnsi"/>
        </w:rPr>
        <w:t>ENERG</w:t>
      </w:r>
      <w:r w:rsidR="00506A77" w:rsidRPr="00322B13">
        <w:rPr>
          <w:rFonts w:asciiTheme="majorHAnsi" w:hAnsiTheme="majorHAnsi" w:cstheme="majorHAnsi"/>
        </w:rPr>
        <w:t>Y</w:t>
      </w:r>
      <w:r w:rsidRPr="00322B13">
        <w:rPr>
          <w:rFonts w:asciiTheme="majorHAnsi" w:hAnsiTheme="majorHAnsi" w:cstheme="majorHAnsi"/>
        </w:rPr>
        <w:t xml:space="preserve">: </w:t>
      </w:r>
      <w:r w:rsidR="00506A77" w:rsidRPr="00322B13">
        <w:rPr>
          <w:rFonts w:asciiTheme="majorHAnsi" w:hAnsiTheme="majorHAnsi" w:cstheme="majorHAnsi"/>
        </w:rPr>
        <w:t xml:space="preserve">qui lo sviluppatore può visualizzare quanta energia elettrica la nostra applicazione sta consumando. È molto semplice da capire dato che Android Studio ci indica se il consumo è </w:t>
      </w:r>
      <w:r w:rsidR="00506A77" w:rsidRPr="00322B13">
        <w:rPr>
          <w:rFonts w:asciiTheme="majorHAnsi" w:hAnsiTheme="majorHAnsi" w:cstheme="majorHAnsi"/>
          <w:i/>
          <w:iCs/>
        </w:rPr>
        <w:t xml:space="preserve">light, medium </w:t>
      </w:r>
      <w:r w:rsidR="00506A77" w:rsidRPr="00322B13">
        <w:rPr>
          <w:rFonts w:asciiTheme="majorHAnsi" w:hAnsiTheme="majorHAnsi" w:cstheme="majorHAnsi"/>
        </w:rPr>
        <w:t xml:space="preserve">o </w:t>
      </w:r>
      <w:r w:rsidR="00506A77" w:rsidRPr="00322B13">
        <w:rPr>
          <w:rFonts w:asciiTheme="majorHAnsi" w:hAnsiTheme="majorHAnsi" w:cstheme="majorHAnsi"/>
          <w:i/>
          <w:iCs/>
        </w:rPr>
        <w:t>heavy</w:t>
      </w:r>
      <w:r w:rsidR="008F26E8" w:rsidRPr="00322B13">
        <w:rPr>
          <w:rFonts w:asciiTheme="majorHAnsi" w:hAnsiTheme="majorHAnsi" w:cstheme="majorHAnsi"/>
        </w:rPr>
        <w:t xml:space="preserve">. </w:t>
      </w:r>
    </w:p>
    <w:p w14:paraId="7E6BF48B" w14:textId="4F9B2CB2" w:rsidR="008F26E8" w:rsidRPr="00322B13" w:rsidRDefault="008F26E8" w:rsidP="009D4359">
      <w:pPr>
        <w:ind w:left="756"/>
        <w:jc w:val="both"/>
        <w:rPr>
          <w:rFonts w:asciiTheme="majorHAnsi" w:hAnsiTheme="majorHAnsi" w:cstheme="majorHAnsi"/>
        </w:rPr>
      </w:pPr>
      <w:r w:rsidRPr="00322B13">
        <w:rPr>
          <w:rFonts w:asciiTheme="majorHAnsi" w:hAnsiTheme="majorHAnsi" w:cstheme="majorHAnsi"/>
        </w:rPr>
        <w:t>Per di più cliccando sopra a uno dei grafici qua sopra citati ci viene descritto più in dettaglio, da dove derivano i consumi.</w:t>
      </w:r>
    </w:p>
    <w:p w14:paraId="0E3B21B1" w14:textId="16498A1C" w:rsidR="00C303C6" w:rsidRPr="00322B13" w:rsidRDefault="00C303C6" w:rsidP="00F71AAC">
      <w:pPr>
        <w:ind w:left="180"/>
        <w:jc w:val="both"/>
        <w:rPr>
          <w:rFonts w:asciiTheme="majorHAnsi" w:hAnsiTheme="majorHAnsi" w:cstheme="majorHAnsi"/>
        </w:rPr>
      </w:pPr>
      <w:r w:rsidRPr="00322B13">
        <w:rPr>
          <w:rFonts w:asciiTheme="majorHAnsi" w:hAnsiTheme="majorHAnsi"/>
        </w:rPr>
        <w:lastRenderedPageBreak/>
        <mc:AlternateContent>
          <mc:Choice Requires="wps">
            <w:drawing>
              <wp:anchor distT="0" distB="0" distL="114300" distR="114300" simplePos="0" relativeHeight="251682816" behindDoc="0" locked="0" layoutInCell="1" allowOverlap="1" wp14:anchorId="7AC7EE76" wp14:editId="5BF834B6">
                <wp:simplePos x="0" y="0"/>
                <wp:positionH relativeFrom="column">
                  <wp:posOffset>1800225</wp:posOffset>
                </wp:positionH>
                <wp:positionV relativeFrom="paragraph">
                  <wp:posOffset>2244090</wp:posOffset>
                </wp:positionV>
                <wp:extent cx="4806950" cy="635"/>
                <wp:effectExtent l="0" t="0" r="0" b="0"/>
                <wp:wrapSquare wrapText="bothSides"/>
                <wp:docPr id="19" name="Casella di testo 19"/>
                <wp:cNvGraphicFramePr/>
                <a:graphic xmlns:a="http://schemas.openxmlformats.org/drawingml/2006/main">
                  <a:graphicData uri="http://schemas.microsoft.com/office/word/2010/wordprocessingShape">
                    <wps:wsp>
                      <wps:cNvSpPr txBox="1"/>
                      <wps:spPr>
                        <a:xfrm>
                          <a:off x="0" y="0"/>
                          <a:ext cx="4806950" cy="635"/>
                        </a:xfrm>
                        <a:prstGeom prst="rect">
                          <a:avLst/>
                        </a:prstGeom>
                        <a:solidFill>
                          <a:prstClr val="white"/>
                        </a:solidFill>
                        <a:ln>
                          <a:noFill/>
                        </a:ln>
                      </wps:spPr>
                      <wps:txbx>
                        <w:txbxContent>
                          <w:p w14:paraId="3DC81E86" w14:textId="435D5B37" w:rsidR="00C303C6" w:rsidRPr="009C21F1" w:rsidRDefault="00C303C6" w:rsidP="00C303C6">
                            <w:pPr>
                              <w:pStyle w:val="Didascalia"/>
                              <w:jc w:val="center"/>
                            </w:pPr>
                            <w:r>
                              <w:t xml:space="preserve">Figura </w:t>
                            </w:r>
                            <w:r>
                              <w:fldChar w:fldCharType="begin"/>
                            </w:r>
                            <w:r>
                              <w:instrText xml:space="preserve"> SEQ Figura \* ARABIC </w:instrText>
                            </w:r>
                            <w:r>
                              <w:fldChar w:fldCharType="separate"/>
                            </w:r>
                            <w:r w:rsidR="0084749B">
                              <w:t>5</w:t>
                            </w:r>
                            <w:r>
                              <w:fldChar w:fldCharType="end"/>
                            </w:r>
                            <w:r>
                              <w:t xml:space="preserve"> - Zoom consumi energia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C7EE76" id="Casella di testo 19" o:spid="_x0000_s1032" type="#_x0000_t202" style="position:absolute;left:0;text-align:left;margin-left:141.75pt;margin-top:176.7pt;width:37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jbxNAIAAG4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" stroked="f">
                <v:textbox style="mso-fit-shape-to-text:t" inset="0,0,0,0">
                  <w:txbxContent>
                    <w:p w14:paraId="3DC81E86" w14:textId="435D5B37" w:rsidR="00C303C6" w:rsidRPr="009C21F1" w:rsidRDefault="00C303C6" w:rsidP="00C303C6">
                      <w:pPr>
                        <w:pStyle w:val="Didascalia"/>
                        <w:jc w:val="center"/>
                      </w:pPr>
                      <w:r>
                        <w:t xml:space="preserve">Figura </w:t>
                      </w:r>
                      <w:r>
                        <w:fldChar w:fldCharType="begin"/>
                      </w:r>
                      <w:r>
                        <w:instrText xml:space="preserve"> SEQ Figura \* ARABIC </w:instrText>
                      </w:r>
                      <w:r>
                        <w:fldChar w:fldCharType="separate"/>
                      </w:r>
                      <w:r w:rsidR="0084749B">
                        <w:t>5</w:t>
                      </w:r>
                      <w:r>
                        <w:fldChar w:fldCharType="end"/>
                      </w:r>
                      <w:r>
                        <w:t xml:space="preserve"> - Zoom consumi energia</w:t>
                      </w:r>
                    </w:p>
                  </w:txbxContent>
                </v:textbox>
                <w10:wrap type="square"/>
              </v:shape>
            </w:pict>
          </mc:Fallback>
        </mc:AlternateContent>
      </w:r>
      <w:r w:rsidRPr="00322B13">
        <w:rPr>
          <w:rFonts w:asciiTheme="majorHAnsi" w:hAnsiTheme="majorHAnsi"/>
        </w:rPr>
        <w:drawing>
          <wp:anchor distT="0" distB="0" distL="114300" distR="114300" simplePos="0" relativeHeight="251680768" behindDoc="0" locked="0" layoutInCell="1" allowOverlap="1" wp14:anchorId="7DAE30A0" wp14:editId="17FC1222">
            <wp:simplePos x="0" y="0"/>
            <wp:positionH relativeFrom="column">
              <wp:posOffset>1800398</wp:posOffset>
            </wp:positionH>
            <wp:positionV relativeFrom="paragraph">
              <wp:posOffset>8140</wp:posOffset>
            </wp:positionV>
            <wp:extent cx="4807527" cy="2211830"/>
            <wp:effectExtent l="0" t="0" r="0" b="0"/>
            <wp:wrapSquare wrapText="bothSides"/>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5587" t="27657" r="20722" b="25185"/>
                    <a:stretch/>
                  </pic:blipFill>
                  <pic:spPr bwMode="auto">
                    <a:xfrm>
                      <a:off x="0" y="0"/>
                      <a:ext cx="4807527" cy="2211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3289A" w:rsidRPr="00322B13">
        <w:rPr>
          <w:rFonts w:asciiTheme="majorHAnsi" w:hAnsiTheme="majorHAnsi" w:cstheme="majorHAnsi"/>
        </w:rPr>
        <w:t>Ad esempio</w:t>
      </w:r>
      <w:r w:rsidRPr="00322B13">
        <w:rPr>
          <w:rFonts w:asciiTheme="majorHAnsi" w:hAnsiTheme="majorHAnsi" w:cstheme="majorHAnsi"/>
        </w:rPr>
        <w:t xml:space="preserve"> premendo su ENERGY vedremo un grafico simile a quello di Figura 6. In questo caso ci viene mostrato come Internet consumi poca batteria</w:t>
      </w:r>
      <w:r w:rsidR="00F35B46">
        <w:rPr>
          <w:rFonts w:asciiTheme="majorHAnsi" w:hAnsiTheme="majorHAnsi" w:cstheme="majorHAnsi"/>
        </w:rPr>
        <w:t xml:space="preserve"> (</w:t>
      </w:r>
      <w:r w:rsidR="00F35B46">
        <w:rPr>
          <w:rFonts w:asciiTheme="majorHAnsi" w:hAnsiTheme="majorHAnsi" w:cstheme="majorHAnsi"/>
          <w:i/>
          <w:iCs/>
        </w:rPr>
        <w:t>light</w:t>
      </w:r>
      <w:r w:rsidR="00F35B46">
        <w:rPr>
          <w:rFonts w:asciiTheme="majorHAnsi" w:hAnsiTheme="majorHAnsi" w:cstheme="majorHAnsi"/>
        </w:rPr>
        <w:t>)</w:t>
      </w:r>
      <w:r w:rsidRPr="00322B13">
        <w:rPr>
          <w:rFonts w:asciiTheme="majorHAnsi" w:hAnsiTheme="majorHAnsi" w:cstheme="majorHAnsi"/>
        </w:rPr>
        <w:t>, mentre la cpu, la sforzi abbastanza</w:t>
      </w:r>
      <w:r w:rsidR="00F35B46">
        <w:rPr>
          <w:rFonts w:asciiTheme="majorHAnsi" w:hAnsiTheme="majorHAnsi" w:cstheme="majorHAnsi"/>
        </w:rPr>
        <w:t>(</w:t>
      </w:r>
      <w:r w:rsidR="00F35B46">
        <w:rPr>
          <w:rFonts w:asciiTheme="majorHAnsi" w:hAnsiTheme="majorHAnsi" w:cstheme="majorHAnsi"/>
          <w:i/>
          <w:iCs/>
        </w:rPr>
        <w:t>heavy</w:t>
      </w:r>
      <w:r w:rsidR="00F35B46">
        <w:rPr>
          <w:rFonts w:asciiTheme="majorHAnsi" w:hAnsiTheme="majorHAnsi" w:cstheme="majorHAnsi"/>
        </w:rPr>
        <w:t>).</w:t>
      </w:r>
    </w:p>
    <w:p w14:paraId="6939893A" w14:textId="1F77853D" w:rsidR="000A3471" w:rsidRPr="00322B13" w:rsidRDefault="000A3471" w:rsidP="006D31F1">
      <w:pPr>
        <w:rPr>
          <w:rFonts w:asciiTheme="majorHAnsi" w:hAnsiTheme="majorHAnsi" w:cstheme="majorHAnsi"/>
        </w:rPr>
      </w:pPr>
    </w:p>
    <w:p w14:paraId="473F499B" w14:textId="65622AF4"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 xml:space="preserve">Nella Figura 5 vediamo , inoltre che c’è un </w:t>
      </w:r>
      <w:r w:rsidR="00F71AAC">
        <w:rPr>
          <w:rFonts w:asciiTheme="majorHAnsi" w:hAnsiTheme="majorHAnsi" w:cstheme="majorHAnsi"/>
        </w:rPr>
        <w:t>“</w:t>
      </w:r>
      <w:r w:rsidRPr="00322B13">
        <w:rPr>
          <w:rFonts w:asciiTheme="majorHAnsi" w:hAnsiTheme="majorHAnsi" w:cstheme="majorHAnsi"/>
        </w:rPr>
        <w:t>5</w:t>
      </w:r>
      <w:r w:rsidR="00F71AAC">
        <w:rPr>
          <w:rFonts w:asciiTheme="majorHAnsi" w:hAnsiTheme="majorHAnsi" w:cstheme="majorHAnsi"/>
        </w:rPr>
        <w:t>”</w:t>
      </w:r>
      <w:r w:rsidRPr="00322B13">
        <w:rPr>
          <w:rFonts w:asciiTheme="majorHAnsi" w:hAnsiTheme="majorHAnsi" w:cstheme="majorHAnsi"/>
        </w:rPr>
        <w:t xml:space="preserve"> scritto in rosso. Quella parte di profiler mi indica la “sessione” della quale sto facendo l’analisi. Ci viene mostrato su che dispositivo sto facendo il test (in questo caso un Galaxy S7), e quale applicazione stiamo analizzando.</w:t>
      </w:r>
    </w:p>
    <w:p w14:paraId="52557AEF" w14:textId="09BAA8A1" w:rsidR="000A3471" w:rsidRPr="00322B13" w:rsidRDefault="000A3471" w:rsidP="006D31F1">
      <w:pPr>
        <w:ind w:left="180"/>
        <w:jc w:val="both"/>
        <w:rPr>
          <w:rFonts w:asciiTheme="majorHAnsi" w:hAnsiTheme="majorHAnsi" w:cstheme="majorHAnsi"/>
        </w:rPr>
      </w:pPr>
      <w:r w:rsidRPr="00322B13">
        <w:rPr>
          <w:rFonts w:asciiTheme="majorHAnsi" w:hAnsiTheme="majorHAnsi" w:cstheme="majorHAnsi"/>
        </w:rPr>
        <w:t>Sopra al numero 1 si vede anche che c’è scritto “MainActivity-destroyed”. In quella parte di schermo</w:t>
      </w:r>
      <w:r w:rsidR="006D31F1" w:rsidRPr="00322B13">
        <w:rPr>
          <w:rFonts w:asciiTheme="majorHAnsi" w:hAnsiTheme="majorHAnsi" w:cstheme="majorHAnsi"/>
        </w:rPr>
        <w:t xml:space="preserve"> </w:t>
      </w:r>
      <w:r w:rsidRPr="00322B13">
        <w:rPr>
          <w:rFonts w:asciiTheme="majorHAnsi" w:hAnsiTheme="majorHAnsi" w:cstheme="majorHAnsi"/>
        </w:rPr>
        <w:t xml:space="preserve">possiamo capire a quale </w:t>
      </w:r>
      <w:r w:rsidRPr="00322B13">
        <w:rPr>
          <w:rFonts w:asciiTheme="majorHAnsi" w:hAnsiTheme="majorHAnsi" w:cstheme="majorHAnsi"/>
          <w:i/>
          <w:iCs/>
        </w:rPr>
        <w:t>activity</w:t>
      </w:r>
      <w:r w:rsidRPr="00322B13">
        <w:rPr>
          <w:rFonts w:asciiTheme="majorHAnsi" w:hAnsiTheme="majorHAnsi" w:cstheme="majorHAnsi"/>
        </w:rPr>
        <w:t xml:space="preserve"> l’analisi si sta riferendo, e in quale stato </w:t>
      </w:r>
      <w:r w:rsidR="00F71AAC">
        <w:rPr>
          <w:rFonts w:asciiTheme="majorHAnsi" w:hAnsiTheme="majorHAnsi" w:cstheme="majorHAnsi"/>
        </w:rPr>
        <w:t xml:space="preserve">sia </w:t>
      </w:r>
      <w:r w:rsidRPr="00322B13">
        <w:rPr>
          <w:rFonts w:asciiTheme="majorHAnsi" w:hAnsiTheme="majorHAnsi" w:cstheme="majorHAnsi"/>
        </w:rPr>
        <w:t>una certa activity.</w:t>
      </w:r>
    </w:p>
    <w:p w14:paraId="3A18BBCE" w14:textId="0AEDC5E9" w:rsidR="00E0796C" w:rsidRPr="00322B13" w:rsidRDefault="003E6BE2" w:rsidP="001B586E">
      <w:pPr>
        <w:pStyle w:val="Titolo1"/>
        <w:numPr>
          <w:ilvl w:val="1"/>
          <w:numId w:val="10"/>
        </w:numPr>
        <w:rPr>
          <w:rFonts w:cstheme="majorHAnsi"/>
          <w:b/>
          <w:bCs/>
        </w:rPr>
      </w:pPr>
      <w:bookmarkStart w:id="20" w:name="_Toc42682696"/>
      <w:r w:rsidRPr="00322B13">
        <w:rPr>
          <w:rFonts w:cstheme="majorHAnsi"/>
          <w:b/>
          <w:bCs/>
        </w:rPr>
        <w:t>Consigli per le performance</w:t>
      </w:r>
      <w:bookmarkEnd w:id="20"/>
    </w:p>
    <w:p w14:paraId="46F4BD61" w14:textId="58E3D751" w:rsidR="000617FC" w:rsidRPr="00322B13" w:rsidRDefault="000617FC" w:rsidP="009D4359">
      <w:pPr>
        <w:pStyle w:val="Paragrafoelenco"/>
        <w:ind w:left="180"/>
        <w:jc w:val="both"/>
        <w:rPr>
          <w:rFonts w:asciiTheme="majorHAnsi" w:hAnsiTheme="majorHAnsi" w:cstheme="majorHAnsi"/>
        </w:rPr>
      </w:pPr>
      <w:r w:rsidRPr="00322B13">
        <w:rPr>
          <w:rFonts w:asciiTheme="majorHAnsi" w:hAnsiTheme="majorHAnsi" w:cstheme="majorHAnsi"/>
        </w:rPr>
        <w:t xml:space="preserve">Come ultimo paragrafo di </w:t>
      </w:r>
      <w:r w:rsidRPr="00322B13">
        <w:rPr>
          <w:rFonts w:asciiTheme="majorHAnsi" w:hAnsiTheme="majorHAnsi" w:cstheme="majorHAnsi"/>
          <w:i/>
          <w:iCs/>
        </w:rPr>
        <w:t xml:space="preserve">Build for Billions </w:t>
      </w:r>
      <w:r w:rsidRPr="00322B13">
        <w:rPr>
          <w:rFonts w:asciiTheme="majorHAnsi" w:hAnsiTheme="majorHAnsi" w:cstheme="majorHAnsi"/>
        </w:rPr>
        <w:t>vengono presentate le ultime regole per ottenere un’applicazione performante.</w:t>
      </w:r>
    </w:p>
    <w:p w14:paraId="48B3BF5A" w14:textId="45E03F99" w:rsidR="005A0079" w:rsidRPr="00322B13" w:rsidRDefault="00A66E1B" w:rsidP="009D4359">
      <w:pPr>
        <w:ind w:left="180"/>
        <w:rPr>
          <w:rFonts w:asciiTheme="majorHAnsi" w:hAnsiTheme="majorHAnsi" w:cstheme="majorHAnsi"/>
        </w:rPr>
      </w:pPr>
      <w:r w:rsidRPr="00322B13">
        <w:rPr>
          <w:rFonts w:asciiTheme="majorHAnsi" w:hAnsiTheme="majorHAnsi" w:cstheme="majorHAnsi"/>
        </w:rPr>
        <w:t>La prima regola per riuscire a sviluppare un’applicazione performante è quella di utilizzare strutture dati e algoritmi efficienti</w:t>
      </w:r>
      <w:r w:rsidR="00392926" w:rsidRPr="00322B13">
        <w:rPr>
          <w:rFonts w:asciiTheme="majorHAnsi" w:hAnsiTheme="majorHAnsi" w:cstheme="majorHAnsi"/>
        </w:rPr>
        <w:t>.</w:t>
      </w:r>
      <w:r w:rsidR="00D714A9" w:rsidRPr="00322B13">
        <w:rPr>
          <w:rFonts w:asciiTheme="majorHAnsi" w:hAnsiTheme="majorHAnsi" w:cstheme="majorHAnsi"/>
        </w:rPr>
        <w:br/>
        <w:t xml:space="preserve">Tuttavia, un sensibile miglioramento delle prestazioni può </w:t>
      </w:r>
      <w:r w:rsidR="00644FC4" w:rsidRPr="00322B13">
        <w:rPr>
          <w:rFonts w:asciiTheme="majorHAnsi" w:hAnsiTheme="majorHAnsi" w:cstheme="majorHAnsi"/>
        </w:rPr>
        <w:t xml:space="preserve">comunque </w:t>
      </w:r>
      <w:r w:rsidR="00D714A9" w:rsidRPr="00322B13">
        <w:rPr>
          <w:rFonts w:asciiTheme="majorHAnsi" w:hAnsiTheme="majorHAnsi" w:cstheme="majorHAnsi"/>
        </w:rPr>
        <w:t xml:space="preserve">essere raggiunto </w:t>
      </w:r>
      <w:r w:rsidR="00156B58" w:rsidRPr="00322B13">
        <w:rPr>
          <w:rFonts w:asciiTheme="majorHAnsi" w:hAnsiTheme="majorHAnsi" w:cstheme="majorHAnsi"/>
        </w:rPr>
        <w:t>attraverso l’adozione di</w:t>
      </w:r>
      <w:r w:rsidR="00D714A9" w:rsidRPr="00322B13">
        <w:rPr>
          <w:rFonts w:asciiTheme="majorHAnsi" w:hAnsiTheme="majorHAnsi" w:cstheme="majorHAnsi"/>
        </w:rPr>
        <w:t xml:space="preserve"> alcuni semplici accorgimenti</w:t>
      </w:r>
      <w:r w:rsidR="00644FC4" w:rsidRPr="00322B13">
        <w:rPr>
          <w:rFonts w:asciiTheme="majorHAnsi" w:hAnsiTheme="majorHAnsi" w:cstheme="majorHAnsi"/>
        </w:rPr>
        <w:t>.</w:t>
      </w:r>
      <w:r w:rsidR="00156B58" w:rsidRPr="00322B13">
        <w:rPr>
          <w:rFonts w:asciiTheme="majorHAnsi" w:hAnsiTheme="majorHAnsi" w:cstheme="majorHAnsi"/>
        </w:rPr>
        <w:br/>
      </w:r>
    </w:p>
    <w:p w14:paraId="03B4EA43" w14:textId="50BCC95B" w:rsidR="00F90DD3" w:rsidRPr="00322B13" w:rsidRDefault="00EE22ED" w:rsidP="009D4359">
      <w:pPr>
        <w:pStyle w:val="Paragrafoelenco"/>
        <w:numPr>
          <w:ilvl w:val="0"/>
          <w:numId w:val="1"/>
        </w:numPr>
        <w:ind w:left="900"/>
        <w:rPr>
          <w:rFonts w:asciiTheme="majorHAnsi" w:hAnsiTheme="majorHAnsi" w:cstheme="majorHAnsi"/>
          <w:sz w:val="24"/>
          <w:szCs w:val="24"/>
        </w:rPr>
      </w:pPr>
      <w:r w:rsidRPr="00322B13">
        <w:rPr>
          <w:rFonts w:asciiTheme="majorHAnsi" w:hAnsiTheme="majorHAnsi" w:cstheme="majorHAnsi"/>
        </w:rPr>
        <w:t>EVITARE DI CREARE OGGETTI NON NECESSARI</w:t>
      </w:r>
      <w:r w:rsidRPr="00322B13">
        <w:rPr>
          <w:rFonts w:asciiTheme="majorHAnsi" w:hAnsiTheme="majorHAnsi" w:cstheme="majorHAnsi"/>
        </w:rPr>
        <w:br/>
      </w:r>
      <w:r w:rsidR="00810A9F" w:rsidRPr="00322B13">
        <w:rPr>
          <w:rFonts w:asciiTheme="majorHAnsi" w:hAnsiTheme="majorHAnsi" w:cstheme="majorHAnsi"/>
        </w:rPr>
        <w:t>L</w:t>
      </w:r>
      <w:r w:rsidRPr="00322B13">
        <w:rPr>
          <w:rFonts w:asciiTheme="majorHAnsi" w:hAnsiTheme="majorHAnsi" w:cstheme="majorHAnsi"/>
        </w:rPr>
        <w:t xml:space="preserve">’allocazione </w:t>
      </w:r>
      <w:r w:rsidR="00810A9F" w:rsidRPr="00322B13">
        <w:rPr>
          <w:rFonts w:asciiTheme="majorHAnsi" w:hAnsiTheme="majorHAnsi" w:cstheme="majorHAnsi"/>
        </w:rPr>
        <w:t>continua</w:t>
      </w:r>
      <w:r w:rsidRPr="00322B13">
        <w:rPr>
          <w:rFonts w:asciiTheme="majorHAnsi" w:hAnsiTheme="majorHAnsi" w:cstheme="majorHAnsi"/>
        </w:rPr>
        <w:t xml:space="preserve"> di memoria </w:t>
      </w:r>
      <w:r w:rsidR="00810A9F" w:rsidRPr="00322B13">
        <w:rPr>
          <w:rFonts w:asciiTheme="majorHAnsi" w:hAnsiTheme="majorHAnsi" w:cstheme="majorHAnsi"/>
        </w:rPr>
        <w:t>forza l’attivazione periodica di un garbage collector, e ciò può provocare un rallentamento avvertibile anche dall’utente.</w:t>
      </w:r>
      <w:r w:rsidR="002749EF" w:rsidRPr="00322B13">
        <w:rPr>
          <w:rFonts w:asciiTheme="majorHAnsi" w:hAnsiTheme="majorHAnsi" w:cstheme="majorHAnsi"/>
        </w:rPr>
        <w:br/>
        <w:t xml:space="preserve">È quindi sconsigliata la creazione di oggetti temporanei se non sono strettamente necessari </w:t>
      </w:r>
      <w:r w:rsidR="00FE1B2A" w:rsidRPr="00322B13">
        <w:rPr>
          <w:rFonts w:asciiTheme="majorHAnsi" w:hAnsiTheme="majorHAnsi" w:cstheme="majorHAnsi"/>
        </w:rPr>
        <w:t>al</w:t>
      </w:r>
      <w:r w:rsidR="002749EF" w:rsidRPr="00322B13">
        <w:rPr>
          <w:rFonts w:asciiTheme="majorHAnsi" w:hAnsiTheme="majorHAnsi" w:cstheme="majorHAnsi"/>
        </w:rPr>
        <w:t xml:space="preserve"> funzionamento del codice.</w:t>
      </w:r>
      <w:r w:rsidR="002749EF" w:rsidRPr="00322B13">
        <w:rPr>
          <w:rFonts w:asciiTheme="majorHAnsi" w:hAnsiTheme="majorHAnsi" w:cstheme="majorHAnsi"/>
        </w:rPr>
        <w:br/>
        <w:t>Inoltre</w:t>
      </w:r>
      <w:r w:rsidR="00F90DD3" w:rsidRPr="00322B13">
        <w:rPr>
          <w:rFonts w:asciiTheme="majorHAnsi" w:hAnsiTheme="majorHAnsi" w:cstheme="majorHAnsi"/>
        </w:rPr>
        <w:t xml:space="preserve"> è buona norma, quando possibile, sostituire </w:t>
      </w:r>
      <w:r w:rsidR="00F833C4" w:rsidRPr="00322B13">
        <w:rPr>
          <w:rFonts w:asciiTheme="majorHAnsi" w:hAnsiTheme="majorHAnsi" w:cstheme="majorHAnsi"/>
        </w:rPr>
        <w:t xml:space="preserve">gli </w:t>
      </w:r>
      <w:r w:rsidR="00F90DD3" w:rsidRPr="00322B13">
        <w:rPr>
          <w:rFonts w:asciiTheme="majorHAnsi" w:hAnsiTheme="majorHAnsi" w:cstheme="majorHAnsi"/>
        </w:rPr>
        <w:t>array multidimensionali con</w:t>
      </w:r>
      <w:r w:rsidR="00F833C4" w:rsidRPr="00322B13">
        <w:rPr>
          <w:rFonts w:asciiTheme="majorHAnsi" w:hAnsiTheme="majorHAnsi" w:cstheme="majorHAnsi"/>
        </w:rPr>
        <w:t xml:space="preserve"> </w:t>
      </w:r>
      <w:r w:rsidR="00110CB6" w:rsidRPr="00322B13">
        <w:rPr>
          <w:rFonts w:asciiTheme="majorHAnsi" w:hAnsiTheme="majorHAnsi" w:cstheme="majorHAnsi"/>
        </w:rPr>
        <w:t xml:space="preserve">più </w:t>
      </w:r>
      <w:r w:rsidR="00F90DD3" w:rsidRPr="00322B13">
        <w:rPr>
          <w:rFonts w:asciiTheme="majorHAnsi" w:hAnsiTheme="majorHAnsi" w:cstheme="majorHAnsi"/>
        </w:rPr>
        <w:t xml:space="preserve">array </w:t>
      </w:r>
      <w:r w:rsidR="00F833C4" w:rsidRPr="00322B13">
        <w:rPr>
          <w:rFonts w:asciiTheme="majorHAnsi" w:hAnsiTheme="majorHAnsi" w:cstheme="majorHAnsi"/>
        </w:rPr>
        <w:t xml:space="preserve">monodimensionali </w:t>
      </w:r>
      <w:r w:rsidR="002B610D" w:rsidRPr="00322B13">
        <w:rPr>
          <w:rFonts w:asciiTheme="majorHAnsi" w:hAnsiTheme="majorHAnsi" w:cstheme="majorHAnsi"/>
        </w:rPr>
        <w:t xml:space="preserve">in parallelo </w:t>
      </w:r>
      <w:r w:rsidR="00F90DD3" w:rsidRPr="00322B13">
        <w:rPr>
          <w:rFonts w:asciiTheme="majorHAnsi" w:hAnsiTheme="majorHAnsi" w:cstheme="majorHAnsi"/>
        </w:rPr>
        <w:t xml:space="preserve">(due array di </w:t>
      </w:r>
      <w:r w:rsidR="00110CB6" w:rsidRPr="00322B13">
        <w:rPr>
          <w:rFonts w:asciiTheme="majorHAnsi" w:hAnsiTheme="majorHAnsi" w:cstheme="majorHAnsi"/>
        </w:rPr>
        <w:t xml:space="preserve">tipo </w:t>
      </w:r>
      <w:r w:rsidR="00F90DD3" w:rsidRPr="00322B13">
        <w:rPr>
          <w:rFonts w:asciiTheme="majorHAnsi" w:hAnsiTheme="majorHAnsi" w:cstheme="majorHAnsi"/>
          <w:i/>
          <w:iCs/>
        </w:rPr>
        <w:t>int</w:t>
      </w:r>
      <w:r w:rsidR="002B610D" w:rsidRPr="00322B13">
        <w:rPr>
          <w:rFonts w:asciiTheme="majorHAnsi" w:hAnsiTheme="majorHAnsi" w:cstheme="majorHAnsi"/>
        </w:rPr>
        <w:t>, ad esempio,</w:t>
      </w:r>
      <w:r w:rsidR="00F90DD3" w:rsidRPr="00322B13">
        <w:rPr>
          <w:rFonts w:asciiTheme="majorHAnsi" w:hAnsiTheme="majorHAnsi" w:cstheme="majorHAnsi"/>
        </w:rPr>
        <w:t xml:space="preserve"> sono più efficienti di un singolo array di oggetti di tipo (</w:t>
      </w:r>
      <w:r w:rsidR="00F90DD3" w:rsidRPr="00322B13">
        <w:rPr>
          <w:rFonts w:asciiTheme="majorHAnsi" w:hAnsiTheme="majorHAnsi" w:cstheme="majorHAnsi"/>
          <w:i/>
          <w:iCs/>
        </w:rPr>
        <w:t>int</w:t>
      </w:r>
      <w:r w:rsidR="00F90DD3" w:rsidRPr="00322B13">
        <w:rPr>
          <w:rFonts w:asciiTheme="majorHAnsi" w:hAnsiTheme="majorHAnsi" w:cstheme="majorHAnsi"/>
        </w:rPr>
        <w:t xml:space="preserve">, </w:t>
      </w:r>
      <w:r w:rsidR="00F90DD3" w:rsidRPr="00322B13">
        <w:rPr>
          <w:rFonts w:asciiTheme="majorHAnsi" w:hAnsiTheme="majorHAnsi" w:cstheme="majorHAnsi"/>
          <w:i/>
          <w:iCs/>
        </w:rPr>
        <w:t>int</w:t>
      </w:r>
      <w:r w:rsidR="00F90DD3" w:rsidRPr="00322B13">
        <w:rPr>
          <w:rFonts w:asciiTheme="majorHAnsi" w:hAnsiTheme="majorHAnsi" w:cstheme="majorHAnsi"/>
        </w:rPr>
        <w:t>)).</w:t>
      </w:r>
      <w:r w:rsidR="00F90DD3" w:rsidRPr="00322B13">
        <w:rPr>
          <w:rFonts w:asciiTheme="majorHAnsi" w:hAnsiTheme="majorHAnsi" w:cstheme="majorHAnsi"/>
          <w:sz w:val="24"/>
          <w:szCs w:val="24"/>
        </w:rPr>
        <w:br/>
      </w:r>
    </w:p>
    <w:p w14:paraId="09DFA6C9" w14:textId="1CBE27C1" w:rsidR="00F833C4" w:rsidRPr="00322B13" w:rsidRDefault="00F90DD3"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PREFERIRE</w:t>
      </w:r>
      <w:r w:rsidR="00506A77" w:rsidRPr="00322B13">
        <w:rPr>
          <w:rFonts w:asciiTheme="majorHAnsi" w:hAnsiTheme="majorHAnsi" w:cstheme="majorHAnsi"/>
        </w:rPr>
        <w:t xml:space="preserve"> </w:t>
      </w:r>
      <w:r w:rsidRPr="00322B13">
        <w:rPr>
          <w:rFonts w:asciiTheme="majorHAnsi" w:hAnsiTheme="majorHAnsi" w:cstheme="majorHAnsi"/>
        </w:rPr>
        <w:t>METODI STATICI</w:t>
      </w:r>
      <w:r w:rsidRPr="00322B13">
        <w:rPr>
          <w:rFonts w:asciiTheme="majorHAnsi" w:hAnsiTheme="majorHAnsi" w:cstheme="majorHAnsi"/>
        </w:rPr>
        <w:br/>
        <w:t xml:space="preserve">Quando non </w:t>
      </w:r>
      <w:r w:rsidR="00D64C8E" w:rsidRPr="00322B13">
        <w:rPr>
          <w:rFonts w:asciiTheme="majorHAnsi" w:hAnsiTheme="majorHAnsi" w:cstheme="majorHAnsi"/>
        </w:rPr>
        <w:t>sia</w:t>
      </w:r>
      <w:r w:rsidRPr="00322B13">
        <w:rPr>
          <w:rFonts w:asciiTheme="majorHAnsi" w:hAnsiTheme="majorHAnsi" w:cstheme="majorHAnsi"/>
        </w:rPr>
        <w:t xml:space="preserve"> necessario avere accesso alle variabili di istanza di un oggetto è preferibile utilizzare metodi statici in quanto permettono un’invocazione di circa il 15</w:t>
      </w:r>
      <w:r w:rsidR="00F833C4" w:rsidRPr="00322B13">
        <w:rPr>
          <w:rFonts w:asciiTheme="majorHAnsi" w:hAnsiTheme="majorHAnsi" w:cstheme="majorHAnsi"/>
        </w:rPr>
        <w:t>%</w:t>
      </w:r>
      <w:r w:rsidRPr="00322B13">
        <w:rPr>
          <w:rFonts w:asciiTheme="majorHAnsi" w:hAnsiTheme="majorHAnsi" w:cstheme="majorHAnsi"/>
        </w:rPr>
        <w:t>-2</w:t>
      </w:r>
      <w:r w:rsidR="00F833C4" w:rsidRPr="00322B13">
        <w:rPr>
          <w:rFonts w:asciiTheme="majorHAnsi" w:hAnsiTheme="majorHAnsi" w:cstheme="majorHAnsi"/>
        </w:rPr>
        <w:t>0% più veloce.</w:t>
      </w:r>
      <w:r w:rsidR="00F833C4" w:rsidRPr="00322B13">
        <w:rPr>
          <w:rFonts w:asciiTheme="majorHAnsi" w:hAnsiTheme="majorHAnsi" w:cstheme="majorHAnsi"/>
        </w:rPr>
        <w:br/>
      </w:r>
    </w:p>
    <w:p w14:paraId="09908851" w14:textId="75858711" w:rsidR="00B97DC3" w:rsidRPr="00322B13" w:rsidRDefault="00F833C4" w:rsidP="009D4359">
      <w:pPr>
        <w:pStyle w:val="Paragrafoelenco"/>
        <w:numPr>
          <w:ilvl w:val="0"/>
          <w:numId w:val="1"/>
        </w:numPr>
        <w:ind w:left="900"/>
        <w:rPr>
          <w:rFonts w:asciiTheme="majorHAnsi" w:hAnsiTheme="majorHAnsi" w:cstheme="majorHAnsi"/>
        </w:rPr>
      </w:pPr>
      <w:r w:rsidRPr="00322B13">
        <w:rPr>
          <w:rFonts w:asciiTheme="majorHAnsi" w:hAnsiTheme="majorHAnsi" w:cstheme="majorHAnsi"/>
        </w:rPr>
        <w:t xml:space="preserve">DEFINIRE LE COSTANTI COME </w:t>
      </w:r>
      <w:r w:rsidRPr="00322B13">
        <w:rPr>
          <w:rFonts w:asciiTheme="majorHAnsi" w:hAnsiTheme="majorHAnsi" w:cstheme="majorHAnsi"/>
          <w:i/>
          <w:iCs/>
        </w:rPr>
        <w:t>static final</w:t>
      </w:r>
      <w:r w:rsidR="00B97DC3" w:rsidRPr="00322B13">
        <w:rPr>
          <w:rFonts w:asciiTheme="majorHAnsi" w:hAnsiTheme="majorHAnsi" w:cstheme="majorHAnsi"/>
        </w:rPr>
        <w:br/>
        <w:t xml:space="preserve">Questo, nel caso in cui le costanti siano di un tipo primitivo o di tipo </w:t>
      </w:r>
      <w:r w:rsidR="00B97DC3" w:rsidRPr="00322B13">
        <w:rPr>
          <w:rFonts w:asciiTheme="majorHAnsi" w:hAnsiTheme="majorHAnsi" w:cstheme="majorHAnsi"/>
          <w:i/>
          <w:iCs/>
        </w:rPr>
        <w:t>String</w:t>
      </w:r>
      <w:r w:rsidR="00B97DC3" w:rsidRPr="00322B13">
        <w:rPr>
          <w:rFonts w:asciiTheme="majorHAnsi" w:hAnsiTheme="majorHAnsi" w:cstheme="majorHAnsi"/>
        </w:rPr>
        <w:t>, permette di non invocare un metodo speciale chiamato &lt;clinit&gt;, utilizzato dalla VM per inizializzare i campi statici di una classe e</w:t>
      </w:r>
      <w:r w:rsidR="006D517F" w:rsidRPr="00322B13">
        <w:rPr>
          <w:rFonts w:asciiTheme="majorHAnsi" w:hAnsiTheme="majorHAnsi" w:cstheme="majorHAnsi"/>
        </w:rPr>
        <w:t>d</w:t>
      </w:r>
      <w:r w:rsidR="00B97DC3" w:rsidRPr="00322B13">
        <w:rPr>
          <w:rFonts w:asciiTheme="majorHAnsi" w:hAnsiTheme="majorHAnsi" w:cstheme="majorHAnsi"/>
        </w:rPr>
        <w:t xml:space="preserve"> eseguito nel momento in cui la classe viene usata per la prima vota</w:t>
      </w:r>
      <w:r w:rsidR="00156B58" w:rsidRPr="00322B13">
        <w:rPr>
          <w:rFonts w:asciiTheme="majorHAnsi" w:hAnsiTheme="majorHAnsi" w:cstheme="majorHAnsi"/>
        </w:rPr>
        <w:t xml:space="preserve">. </w:t>
      </w:r>
      <w:r w:rsidR="00B97DC3" w:rsidRPr="00322B13">
        <w:rPr>
          <w:rFonts w:asciiTheme="majorHAnsi" w:hAnsiTheme="majorHAnsi" w:cstheme="majorHAnsi"/>
        </w:rPr>
        <w:br/>
      </w:r>
    </w:p>
    <w:p w14:paraId="1F0A13FB" w14:textId="7E8215BD" w:rsidR="00110CB6" w:rsidRPr="00322B13" w:rsidRDefault="00110CB6"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UTILIZZARE IL </w:t>
      </w:r>
      <w:r w:rsidRPr="00322B13">
        <w:rPr>
          <w:rFonts w:asciiTheme="majorHAnsi" w:hAnsiTheme="majorHAnsi" w:cstheme="majorHAnsi"/>
          <w:i/>
          <w:iCs/>
        </w:rPr>
        <w:t>for-each</w:t>
      </w:r>
      <w:r w:rsidRPr="00322B13">
        <w:rPr>
          <w:rFonts w:asciiTheme="majorHAnsi" w:hAnsiTheme="majorHAnsi" w:cstheme="majorHAnsi"/>
        </w:rPr>
        <w:br/>
        <w:t>Questo costrutto può essere usato con gli array e con qualunque collezione di elementi che implementi l’interfaccia Iterable</w:t>
      </w:r>
      <w:r w:rsidR="0041715E" w:rsidRPr="00322B13">
        <w:rPr>
          <w:rFonts w:asciiTheme="majorHAnsi" w:hAnsiTheme="majorHAnsi" w:cstheme="majorHAnsi"/>
        </w:rPr>
        <w:t>.</w:t>
      </w:r>
      <w:r w:rsidR="00844A96" w:rsidRPr="00322B13">
        <w:rPr>
          <w:rFonts w:asciiTheme="majorHAnsi" w:hAnsiTheme="majorHAnsi" w:cstheme="majorHAnsi"/>
        </w:rPr>
        <w:br/>
        <w:t>Esso</w:t>
      </w:r>
      <w:r w:rsidR="0041715E" w:rsidRPr="00322B13">
        <w:rPr>
          <w:rFonts w:asciiTheme="majorHAnsi" w:hAnsiTheme="majorHAnsi" w:cstheme="majorHAnsi"/>
        </w:rPr>
        <w:t xml:space="preserve"> </w:t>
      </w:r>
      <w:r w:rsidR="00844A96" w:rsidRPr="00322B13">
        <w:rPr>
          <w:rFonts w:asciiTheme="majorHAnsi" w:hAnsiTheme="majorHAnsi" w:cstheme="majorHAnsi"/>
        </w:rPr>
        <w:t>permette di ottenere tempi di esecuzione più rapidi nei dispositivi che non sono dotati di un compilatore JIT (Just-In-Time), mentre per i dispositivi che ne sono dotati è sostanzialmente equivalente a un classico ciclo for.</w:t>
      </w:r>
      <w:r w:rsidR="00844A96" w:rsidRPr="00322B13">
        <w:rPr>
          <w:rFonts w:asciiTheme="majorHAnsi" w:hAnsiTheme="majorHAnsi" w:cstheme="majorHAnsi"/>
        </w:rPr>
        <w:br/>
      </w:r>
    </w:p>
    <w:p w14:paraId="674A6EE8" w14:textId="41D9DAC6" w:rsidR="00B95C2F" w:rsidRPr="00322B13" w:rsidRDefault="006D0ACF" w:rsidP="009D4359">
      <w:pPr>
        <w:pStyle w:val="Paragrafoelenco"/>
        <w:numPr>
          <w:ilvl w:val="0"/>
          <w:numId w:val="1"/>
        </w:numPr>
        <w:spacing w:line="276" w:lineRule="auto"/>
        <w:ind w:left="900"/>
        <w:rPr>
          <w:rFonts w:asciiTheme="majorHAnsi" w:hAnsiTheme="majorHAnsi" w:cstheme="majorHAnsi"/>
          <w:sz w:val="21"/>
          <w:szCs w:val="21"/>
        </w:rPr>
      </w:pPr>
      <w:r w:rsidRPr="00322B13">
        <w:rPr>
          <w:rFonts w:asciiTheme="majorHAnsi" w:hAnsiTheme="majorHAnsi" w:cstheme="majorHAnsi"/>
        </w:rPr>
        <mc:AlternateContent>
          <mc:Choice Requires="wps">
            <w:drawing>
              <wp:anchor distT="0" distB="0" distL="114300" distR="114300" simplePos="0" relativeHeight="251659264" behindDoc="1" locked="0" layoutInCell="1" allowOverlap="1" wp14:anchorId="01F58615" wp14:editId="4B36ADD5">
                <wp:simplePos x="0" y="0"/>
                <wp:positionH relativeFrom="column">
                  <wp:posOffset>468630</wp:posOffset>
                </wp:positionH>
                <wp:positionV relativeFrom="paragraph">
                  <wp:posOffset>480060</wp:posOffset>
                </wp:positionV>
                <wp:extent cx="5417820" cy="2827020"/>
                <wp:effectExtent l="0" t="0" r="11430" b="11430"/>
                <wp:wrapTight wrapText="bothSides">
                  <wp:wrapPolygon edited="0">
                    <wp:start x="0" y="0"/>
                    <wp:lineTo x="0" y="21542"/>
                    <wp:lineTo x="21570" y="21542"/>
                    <wp:lineTo x="21570" y="0"/>
                    <wp:lineTo x="0" y="0"/>
                  </wp:wrapPolygon>
                </wp:wrapTight>
                <wp:docPr id="1" name="Casella di testo 1"/>
                <wp:cNvGraphicFramePr/>
                <a:graphic xmlns:a="http://schemas.openxmlformats.org/drawingml/2006/main">
                  <a:graphicData uri="http://schemas.microsoft.com/office/word/2010/wordprocessingShape">
                    <wps:wsp>
                      <wps:cNvSpPr txBox="1"/>
                      <wps:spPr>
                        <a:xfrm>
                          <a:off x="0" y="0"/>
                          <a:ext cx="5417820" cy="2827020"/>
                        </a:xfrm>
                        <a:prstGeom prst="rect">
                          <a:avLst/>
                        </a:prstGeom>
                        <a:solidFill>
                          <a:schemeClr val="bg1">
                            <a:lumMod val="95000"/>
                          </a:schemeClr>
                        </a:solidFill>
                        <a:ln w="6350">
                          <a:solidFill>
                            <a:prstClr val="black"/>
                          </a:solidFill>
                        </a:ln>
                      </wps:spPr>
                      <wps:txbx>
                        <w:txbxContent>
                          <w:p w14:paraId="4F9EA058" w14:textId="77777777" w:rsidR="006D31F1" w:rsidRPr="006D0ACF" w:rsidRDefault="006D31F1"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6D31F1" w:rsidRDefault="006D31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58615" id="Casella di testo 1" o:spid="_x0000_s1033" type="#_x0000_t202" style="position:absolute;left:0;text-align:left;margin-left:36.9pt;margin-top:37.8pt;width:426.6pt;height:22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" fillcolor="#f2f2f2 [3052]" strokeweight=".5pt">
                <v:textbox>
                  <w:txbxContent>
                    <w:p w14:paraId="4F9EA058" w14:textId="77777777" w:rsidR="006D31F1" w:rsidRPr="006D0ACF" w:rsidRDefault="006D31F1" w:rsidP="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eastAsia="it-IT"/>
                        </w:rPr>
                      </w:pPr>
                      <w:r w:rsidRPr="006D0ACF">
                        <w:rPr>
                          <w:rFonts w:ascii="Courier New" w:eastAsia="Times New Roman" w:hAnsi="Courier New" w:cs="Courier New"/>
                          <w:color w:val="2F5496" w:themeColor="accent1" w:themeShade="BF"/>
                          <w:sz w:val="20"/>
                          <w:szCs w:val="20"/>
                          <w:lang w:eastAsia="it-IT"/>
                        </w:rPr>
                        <w:t xml:space="preserve">public class </w:t>
                      </w:r>
                      <w:r w:rsidRPr="006D0ACF">
                        <w:rPr>
                          <w:rFonts w:ascii="Courier New" w:eastAsia="Times New Roman" w:hAnsi="Courier New" w:cs="Courier New"/>
                          <w:color w:val="7030A0"/>
                          <w:sz w:val="20"/>
                          <w:szCs w:val="20"/>
                          <w:lang w:eastAsia="it-IT"/>
                        </w:rPr>
                        <w:t xml:space="preserve">Foo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class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void </w:t>
                      </w:r>
                      <w:r w:rsidRPr="006D0ACF">
                        <w:rPr>
                          <w:rFonts w:ascii="Courier New" w:eastAsia="Times New Roman" w:hAnsi="Courier New" w:cs="Courier New"/>
                          <w:color w:val="0D0D0D" w:themeColor="text1" w:themeTint="F2"/>
                          <w:sz w:val="20"/>
                          <w:szCs w:val="20"/>
                          <w:lang w:eastAsia="it-IT"/>
                        </w:rPr>
                        <w:t>stuff()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7030A0"/>
                          <w:sz w:val="20"/>
                          <w:szCs w:val="20"/>
                          <w:lang w:eastAsia="it-IT"/>
                        </w:rPr>
                        <w:t>Foo</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2F5496" w:themeColor="accent1" w:themeShade="BF"/>
                          <w:sz w:val="20"/>
                          <w:szCs w:val="20"/>
                          <w:lang w:eastAsia="it-IT"/>
                        </w:rPr>
                        <w:t>this</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int </w:t>
                      </w:r>
                      <w:r w:rsidRPr="006D0ACF">
                        <w:rPr>
                          <w:rFonts w:ascii="Courier New" w:eastAsia="Times New Roman" w:hAnsi="Courier New" w:cs="Courier New"/>
                          <w:color w:val="0D0D0D" w:themeColor="text1" w:themeTint="F2"/>
                          <w:sz w:val="20"/>
                          <w:szCs w:val="20"/>
                          <w:lang w:eastAsia="it-IT"/>
                        </w:rPr>
                        <w:t>mValue;</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public void </w:t>
                      </w:r>
                      <w:r w:rsidRPr="006D0ACF">
                        <w:rPr>
                          <w:rFonts w:ascii="Courier New" w:eastAsia="Times New Roman" w:hAnsi="Courier New" w:cs="Courier New"/>
                          <w:color w:val="0D0D0D" w:themeColor="text1" w:themeTint="F2"/>
                          <w:sz w:val="20"/>
                          <w:szCs w:val="20"/>
                          <w:lang w:eastAsia="it-IT"/>
                        </w:rPr>
                        <w:t>run()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 xml:space="preserve">Inner </w:t>
                      </w:r>
                      <w:r w:rsidRPr="006D0ACF">
                        <w:rPr>
                          <w:rFonts w:ascii="Courier New" w:eastAsia="Times New Roman" w:hAnsi="Courier New" w:cs="Courier New"/>
                          <w:color w:val="0D0D0D" w:themeColor="text1" w:themeTint="F2"/>
                          <w:sz w:val="20"/>
                          <w:szCs w:val="20"/>
                          <w:lang w:eastAsia="it-IT"/>
                        </w:rPr>
                        <w:t xml:space="preserve">in = </w:t>
                      </w:r>
                      <w:r w:rsidRPr="006D0ACF">
                        <w:rPr>
                          <w:rFonts w:ascii="Courier New" w:eastAsia="Times New Roman" w:hAnsi="Courier New" w:cs="Courier New"/>
                          <w:color w:val="2F5496" w:themeColor="accent1" w:themeShade="BF"/>
                          <w:sz w:val="20"/>
                          <w:szCs w:val="20"/>
                          <w:lang w:eastAsia="it-IT"/>
                        </w:rPr>
                        <w:t xml:space="preserve">new </w:t>
                      </w:r>
                      <w:r w:rsidRPr="006D0ACF">
                        <w:rPr>
                          <w:rFonts w:ascii="Courier New" w:eastAsia="Times New Roman" w:hAnsi="Courier New" w:cs="Courier New"/>
                          <w:color w:val="7030A0"/>
                          <w:sz w:val="20"/>
                          <w:szCs w:val="20"/>
                          <w:lang w:eastAsia="it-IT"/>
                        </w:rPr>
                        <w:t>Inner</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xml:space="preserve">        mValue = </w:t>
                      </w:r>
                      <w:r w:rsidRPr="006D0ACF">
                        <w:rPr>
                          <w:rFonts w:ascii="Courier New" w:eastAsia="Times New Roman" w:hAnsi="Courier New" w:cs="Courier New"/>
                          <w:color w:val="C45911" w:themeColor="accent2" w:themeShade="BF"/>
                          <w:sz w:val="20"/>
                          <w:szCs w:val="20"/>
                          <w:lang w:eastAsia="it-IT"/>
                        </w:rPr>
                        <w:t>27</w:t>
                      </w:r>
                      <w:r w:rsidRPr="006D0ACF">
                        <w:rPr>
                          <w:rFonts w:ascii="Courier New" w:eastAsia="Times New Roman" w:hAnsi="Courier New" w:cs="Courier New"/>
                          <w:color w:val="0D0D0D" w:themeColor="text1" w:themeTint="F2"/>
                          <w:sz w:val="20"/>
                          <w:szCs w:val="20"/>
                          <w:lang w:eastAsia="it-IT"/>
                        </w:rPr>
                        <w:t>;</w:t>
                      </w:r>
                      <w:r w:rsidRPr="006D0ACF">
                        <w:rPr>
                          <w:rFonts w:ascii="Courier New" w:eastAsia="Times New Roman" w:hAnsi="Courier New" w:cs="Courier New"/>
                          <w:color w:val="0D0D0D" w:themeColor="text1" w:themeTint="F2"/>
                          <w:sz w:val="20"/>
                          <w:szCs w:val="20"/>
                          <w:lang w:eastAsia="it-IT"/>
                        </w:rPr>
                        <w:br/>
                        <w:t>        in.stuff();</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2F5496" w:themeColor="accent1" w:themeShade="BF"/>
                          <w:sz w:val="20"/>
                          <w:szCs w:val="20"/>
                          <w:lang w:eastAsia="it-IT"/>
                        </w:rPr>
                        <w:t xml:space="preserve">private void </w:t>
                      </w:r>
                      <w:r w:rsidRPr="006D0ACF">
                        <w:rPr>
                          <w:rFonts w:ascii="Courier New" w:eastAsia="Times New Roman" w:hAnsi="Courier New" w:cs="Courier New"/>
                          <w:color w:val="0D0D0D" w:themeColor="text1" w:themeTint="F2"/>
                          <w:sz w:val="20"/>
                          <w:szCs w:val="20"/>
                          <w:lang w:eastAsia="it-IT"/>
                        </w:rPr>
                        <w:t>doStuff(</w:t>
                      </w:r>
                      <w:r w:rsidRPr="006D0ACF">
                        <w:rPr>
                          <w:rFonts w:ascii="Courier New" w:eastAsia="Times New Roman" w:hAnsi="Courier New" w:cs="Courier New"/>
                          <w:color w:val="2F5496" w:themeColor="accent1" w:themeShade="BF"/>
                          <w:sz w:val="20"/>
                          <w:szCs w:val="20"/>
                          <w:lang w:eastAsia="it-IT"/>
                        </w:rPr>
                        <w:t xml:space="preserve">int </w:t>
                      </w:r>
                      <w:r w:rsidRPr="006D0ACF">
                        <w:rPr>
                          <w:rFonts w:ascii="Courier New" w:eastAsia="Times New Roman" w:hAnsi="Courier New" w:cs="Courier New"/>
                          <w:color w:val="0D0D0D" w:themeColor="text1" w:themeTint="F2"/>
                          <w:sz w:val="20"/>
                          <w:szCs w:val="20"/>
                          <w:lang w:eastAsia="it-IT"/>
                        </w:rPr>
                        <w:t>value) {</w:t>
                      </w:r>
                      <w:r w:rsidRPr="006D0ACF">
                        <w:rPr>
                          <w:rFonts w:ascii="Courier New" w:eastAsia="Times New Roman" w:hAnsi="Courier New" w:cs="Courier New"/>
                          <w:color w:val="0D0D0D" w:themeColor="text1" w:themeTint="F2"/>
                          <w:sz w:val="20"/>
                          <w:szCs w:val="20"/>
                          <w:lang w:eastAsia="it-IT"/>
                        </w:rPr>
                        <w:br/>
                        <w:t xml:space="preserve">        </w:t>
                      </w:r>
                      <w:r w:rsidRPr="006D0ACF">
                        <w:rPr>
                          <w:rFonts w:ascii="Courier New" w:eastAsia="Times New Roman" w:hAnsi="Courier New" w:cs="Courier New"/>
                          <w:color w:val="7030A0"/>
                          <w:sz w:val="20"/>
                          <w:szCs w:val="20"/>
                          <w:lang w:eastAsia="it-IT"/>
                        </w:rPr>
                        <w:t>System</w:t>
                      </w:r>
                      <w:r w:rsidRPr="006D0ACF">
                        <w:rPr>
                          <w:rFonts w:ascii="Courier New" w:eastAsia="Times New Roman" w:hAnsi="Courier New" w:cs="Courier New"/>
                          <w:color w:val="0D0D0D" w:themeColor="text1" w:themeTint="F2"/>
                          <w:sz w:val="20"/>
                          <w:szCs w:val="20"/>
                          <w:lang w:eastAsia="it-IT"/>
                        </w:rPr>
                        <w:t>.out.println(</w:t>
                      </w:r>
                      <w:r w:rsidRPr="006D0ACF">
                        <w:rPr>
                          <w:rFonts w:ascii="Courier New" w:eastAsia="Times New Roman" w:hAnsi="Courier New" w:cs="Courier New"/>
                          <w:color w:val="538135" w:themeColor="accent6" w:themeShade="BF"/>
                          <w:sz w:val="20"/>
                          <w:szCs w:val="20"/>
                          <w:lang w:eastAsia="it-IT"/>
                        </w:rPr>
                        <w:t>"Value is "</w:t>
                      </w:r>
                      <w:r w:rsidRPr="006D0ACF">
                        <w:rPr>
                          <w:rFonts w:ascii="Courier New" w:eastAsia="Times New Roman" w:hAnsi="Courier New" w:cs="Courier New"/>
                          <w:color w:val="0D0D0D" w:themeColor="text1" w:themeTint="F2"/>
                          <w:sz w:val="20"/>
                          <w:szCs w:val="20"/>
                          <w:lang w:eastAsia="it-IT"/>
                        </w:rPr>
                        <w:t xml:space="preserve"> + value);</w:t>
                      </w:r>
                      <w:r w:rsidRPr="006D0ACF">
                        <w:rPr>
                          <w:rFonts w:ascii="Courier New" w:eastAsia="Times New Roman" w:hAnsi="Courier New" w:cs="Courier New"/>
                          <w:color w:val="0D0D0D" w:themeColor="text1" w:themeTint="F2"/>
                          <w:sz w:val="20"/>
                          <w:szCs w:val="20"/>
                          <w:lang w:eastAsia="it-IT"/>
                        </w:rPr>
                        <w:br/>
                        <w:t>    }</w:t>
                      </w:r>
                      <w:r w:rsidRPr="006D0ACF">
                        <w:rPr>
                          <w:rFonts w:ascii="Courier New" w:eastAsia="Times New Roman" w:hAnsi="Courier New" w:cs="Courier New"/>
                          <w:color w:val="0D0D0D" w:themeColor="text1" w:themeTint="F2"/>
                          <w:sz w:val="20"/>
                          <w:szCs w:val="20"/>
                          <w:lang w:eastAsia="it-IT"/>
                        </w:rPr>
                        <w:br/>
                        <w:t>}</w:t>
                      </w:r>
                    </w:p>
                    <w:p w14:paraId="2CB2E0D4" w14:textId="77777777" w:rsidR="006D31F1" w:rsidRDefault="006D31F1"/>
                  </w:txbxContent>
                </v:textbox>
                <w10:wrap type="tight"/>
              </v:shape>
            </w:pict>
          </mc:Fallback>
        </mc:AlternateContent>
      </w:r>
      <w:r w:rsidR="00156B58" w:rsidRPr="00322B13">
        <w:rPr>
          <w:rFonts w:asciiTheme="majorHAnsi" w:hAnsiTheme="majorHAnsi" w:cstheme="majorHAnsi"/>
        </w:rPr>
        <w:t>P</w:t>
      </w:r>
      <w:r w:rsidRPr="00322B13">
        <w:rPr>
          <w:rFonts w:asciiTheme="majorHAnsi" w:hAnsiTheme="majorHAnsi" w:cstheme="majorHAnsi"/>
        </w:rPr>
        <w:t>REFERIRE</w:t>
      </w:r>
      <w:r w:rsidR="00156B58" w:rsidRPr="00322B13">
        <w:rPr>
          <w:rFonts w:asciiTheme="majorHAnsi" w:hAnsiTheme="majorHAnsi" w:cstheme="majorHAnsi"/>
        </w:rPr>
        <w:t xml:space="preserve"> </w:t>
      </w:r>
      <w:r w:rsidRPr="00322B13">
        <w:rPr>
          <w:rFonts w:asciiTheme="majorHAnsi" w:hAnsiTheme="majorHAnsi" w:cstheme="majorHAnsi"/>
          <w:i/>
          <w:iCs/>
        </w:rPr>
        <w:t>package</w:t>
      </w:r>
      <w:r w:rsidRPr="00322B13">
        <w:rPr>
          <w:rFonts w:asciiTheme="majorHAnsi" w:hAnsiTheme="majorHAnsi" w:cstheme="majorHAnsi"/>
        </w:rPr>
        <w:t xml:space="preserve"> A </w:t>
      </w:r>
      <w:r w:rsidRPr="00322B13">
        <w:rPr>
          <w:rFonts w:asciiTheme="majorHAnsi" w:hAnsiTheme="majorHAnsi" w:cstheme="majorHAnsi"/>
          <w:i/>
          <w:iCs/>
        </w:rPr>
        <w:t>private</w:t>
      </w:r>
      <w:r w:rsidRPr="00322B13">
        <w:rPr>
          <w:rFonts w:asciiTheme="majorHAnsi" w:hAnsiTheme="majorHAnsi" w:cstheme="majorHAnsi"/>
        </w:rPr>
        <w:t xml:space="preserve"> IN CASO DI CLASSI INTERNE PRIVATE</w:t>
      </w:r>
      <w:r w:rsidRPr="00322B13">
        <w:rPr>
          <w:rFonts w:asciiTheme="majorHAnsi" w:hAnsiTheme="majorHAnsi" w:cstheme="majorHAnsi"/>
        </w:rPr>
        <w:br/>
        <w:t>Si consideri il seguente esempio:</w:t>
      </w:r>
      <w:r w:rsidR="00AC4141" w:rsidRPr="00322B13">
        <w:rPr>
          <w:rFonts w:asciiTheme="majorHAnsi" w:hAnsiTheme="majorHAnsi" w:cstheme="majorHAnsi"/>
        </w:rPr>
        <w:br/>
      </w:r>
      <w:r w:rsidR="000F6280" w:rsidRPr="00322B13">
        <w:rPr>
          <w:rFonts w:asciiTheme="majorHAnsi" w:hAnsiTheme="majorHAnsi" w:cstheme="majorHAnsi"/>
        </w:rPr>
        <w:br/>
        <w:t xml:space="preserve">Si noti che la classe privata </w:t>
      </w:r>
      <w:r w:rsidR="000F6280" w:rsidRPr="00322B13">
        <w:rPr>
          <w:rFonts w:asciiTheme="majorHAnsi" w:hAnsiTheme="majorHAnsi" w:cstheme="majorHAnsi"/>
          <w:i/>
          <w:iCs/>
        </w:rPr>
        <w:t>Inner</w:t>
      </w:r>
      <w:r w:rsidR="000F6280" w:rsidRPr="00322B13">
        <w:rPr>
          <w:rFonts w:asciiTheme="majorHAnsi" w:hAnsiTheme="majorHAnsi" w:cstheme="majorHAnsi"/>
        </w:rPr>
        <w:t xml:space="preserve">, interna rispetto a </w:t>
      </w:r>
      <w:r w:rsidR="000F6280" w:rsidRPr="00322B13">
        <w:rPr>
          <w:rFonts w:asciiTheme="majorHAnsi" w:hAnsiTheme="majorHAnsi" w:cstheme="majorHAnsi"/>
          <w:i/>
          <w:iCs/>
        </w:rPr>
        <w:t>Foo</w:t>
      </w:r>
      <w:r w:rsidR="000F6280" w:rsidRPr="00322B13">
        <w:rPr>
          <w:rFonts w:asciiTheme="majorHAnsi" w:hAnsiTheme="majorHAnsi" w:cstheme="majorHAnsi"/>
        </w:rPr>
        <w:t xml:space="preserve">, fa uso nel suo metodo </w:t>
      </w:r>
      <w:r w:rsidR="000F6280" w:rsidRPr="00322B13">
        <w:rPr>
          <w:rFonts w:asciiTheme="majorHAnsi" w:hAnsiTheme="majorHAnsi" w:cstheme="majorHAnsi"/>
          <w:i/>
          <w:iCs/>
        </w:rPr>
        <w:t>stuff()</w:t>
      </w:r>
      <w:r w:rsidR="000F6280" w:rsidRPr="00322B13">
        <w:rPr>
          <w:rFonts w:asciiTheme="majorHAnsi" w:hAnsiTheme="majorHAnsi" w:cstheme="majorHAnsi"/>
        </w:rPr>
        <w:t xml:space="preserve"> di un metodo e di una variabile appartenenti alla classe esterna</w:t>
      </w:r>
      <w:r w:rsidR="001E7E18" w:rsidRPr="00322B13">
        <w:rPr>
          <w:rFonts w:asciiTheme="majorHAnsi" w:hAnsiTheme="majorHAnsi" w:cstheme="majorHAnsi"/>
        </w:rPr>
        <w:t xml:space="preserve"> e dichiarati come </w:t>
      </w:r>
      <w:r w:rsidR="001E7E18" w:rsidRPr="00322B13">
        <w:rPr>
          <w:rFonts w:asciiTheme="majorHAnsi" w:hAnsiTheme="majorHAnsi" w:cstheme="majorHAnsi"/>
          <w:i/>
          <w:iCs/>
        </w:rPr>
        <w:t>private</w:t>
      </w:r>
      <w:r w:rsidR="001E7E18" w:rsidRPr="00322B13">
        <w:rPr>
          <w:rFonts w:asciiTheme="majorHAnsi" w:hAnsiTheme="majorHAnsi" w:cstheme="majorHAnsi"/>
        </w:rPr>
        <w:t>.</w:t>
      </w:r>
      <w:r w:rsidR="00CA6182" w:rsidRPr="00322B13">
        <w:rPr>
          <w:rFonts w:asciiTheme="majorHAnsi" w:hAnsiTheme="majorHAnsi" w:cstheme="majorHAnsi"/>
        </w:rPr>
        <w:br/>
      </w:r>
      <w:r w:rsidR="000F6280" w:rsidRPr="00322B13">
        <w:rPr>
          <w:rFonts w:asciiTheme="majorHAnsi" w:hAnsiTheme="majorHAnsi" w:cstheme="majorHAnsi"/>
        </w:rPr>
        <w:t xml:space="preserve">In questo caso, </w:t>
      </w:r>
      <w:r w:rsidR="00CA6182" w:rsidRPr="00322B13">
        <w:rPr>
          <w:rFonts w:asciiTheme="majorHAnsi" w:hAnsiTheme="majorHAnsi" w:cstheme="majorHAnsi"/>
        </w:rPr>
        <w:t xml:space="preserve">nonostante le </w:t>
      </w:r>
      <w:r w:rsidR="001E7E18" w:rsidRPr="00322B13">
        <w:rPr>
          <w:rFonts w:asciiTheme="majorHAnsi" w:hAnsiTheme="majorHAnsi" w:cstheme="majorHAnsi"/>
        </w:rPr>
        <w:t>specifiche</w:t>
      </w:r>
      <w:r w:rsidR="00CA6182" w:rsidRPr="00322B13">
        <w:rPr>
          <w:rFonts w:asciiTheme="majorHAnsi" w:hAnsiTheme="majorHAnsi" w:cstheme="majorHAnsi"/>
        </w:rPr>
        <w:t xml:space="preserve"> d</w:t>
      </w:r>
      <w:r w:rsidR="001E7E18" w:rsidRPr="00322B13">
        <w:rPr>
          <w:rFonts w:asciiTheme="majorHAnsi" w:hAnsiTheme="majorHAnsi" w:cstheme="majorHAnsi"/>
        </w:rPr>
        <w:t>el linguaggio</w:t>
      </w:r>
      <w:r w:rsidR="000F6280" w:rsidRPr="00322B13">
        <w:rPr>
          <w:rFonts w:asciiTheme="majorHAnsi" w:hAnsiTheme="majorHAnsi" w:cstheme="majorHAnsi"/>
        </w:rPr>
        <w:t xml:space="preserve"> </w:t>
      </w:r>
      <w:r w:rsidR="001E7E18" w:rsidRPr="00322B13">
        <w:rPr>
          <w:rFonts w:asciiTheme="majorHAnsi" w:hAnsiTheme="majorHAnsi" w:cstheme="majorHAnsi"/>
        </w:rPr>
        <w:t xml:space="preserve">lo permettano, la VM considera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e </w:t>
      </w:r>
      <w:r w:rsidR="00B95C2F" w:rsidRPr="00322B13">
        <w:rPr>
          <w:rFonts w:asciiTheme="majorHAnsi" w:hAnsiTheme="majorHAnsi" w:cstheme="majorHAnsi"/>
          <w:i/>
          <w:iCs/>
        </w:rPr>
        <w:t>Foo</w:t>
      </w:r>
      <w:r w:rsidR="00B95C2F" w:rsidRPr="00322B13">
        <w:rPr>
          <w:rFonts w:asciiTheme="majorHAnsi" w:hAnsiTheme="majorHAnsi" w:cstheme="majorHAnsi"/>
        </w:rPr>
        <w:t xml:space="preserve"> come due classi separate e segnala come illegale il tentativo di </w:t>
      </w:r>
      <w:r w:rsidR="00B95C2F" w:rsidRPr="00322B13">
        <w:rPr>
          <w:rFonts w:asciiTheme="majorHAnsi" w:hAnsiTheme="majorHAnsi" w:cstheme="majorHAnsi"/>
          <w:i/>
          <w:iCs/>
        </w:rPr>
        <w:t>Inner</w:t>
      </w:r>
      <w:r w:rsidR="00B95C2F" w:rsidRPr="00322B13">
        <w:rPr>
          <w:rFonts w:asciiTheme="majorHAnsi" w:hAnsiTheme="majorHAnsi" w:cstheme="majorHAnsi"/>
        </w:rPr>
        <w:t xml:space="preserve"> di accedere ai </w:t>
      </w:r>
      <w:r w:rsidR="00B95C2F" w:rsidRPr="00322B13">
        <w:rPr>
          <w:rFonts w:asciiTheme="majorHAnsi" w:hAnsiTheme="majorHAnsi" w:cstheme="majorHAnsi"/>
          <w:i/>
          <w:iCs/>
        </w:rPr>
        <w:t>field</w:t>
      </w:r>
      <w:r w:rsidR="00B95C2F" w:rsidRPr="00322B13">
        <w:rPr>
          <w:rFonts w:asciiTheme="majorHAnsi" w:hAnsiTheme="majorHAnsi" w:cstheme="majorHAnsi"/>
        </w:rPr>
        <w:t xml:space="preserve"> privati di </w:t>
      </w:r>
      <w:r w:rsidR="00B95C2F" w:rsidRPr="00322B13">
        <w:rPr>
          <w:rFonts w:asciiTheme="majorHAnsi" w:hAnsiTheme="majorHAnsi" w:cstheme="majorHAnsi"/>
          <w:i/>
          <w:iCs/>
        </w:rPr>
        <w:t>Foo.</w:t>
      </w:r>
      <w:r w:rsidR="00B95C2F" w:rsidRPr="00322B13">
        <w:rPr>
          <w:rFonts w:asciiTheme="majorHAnsi" w:hAnsiTheme="majorHAnsi" w:cstheme="majorHAnsi"/>
        </w:rPr>
        <w:br/>
        <w:t>Per ovviare a questo problema, il compilatore aggiunge automaticamente i seguenti due metodi:</w:t>
      </w:r>
    </w:p>
    <w:p w14:paraId="204700C0" w14:textId="25341550" w:rsidR="00BD7BCA" w:rsidRPr="00322B13" w:rsidRDefault="00B95C2F" w:rsidP="009D4359">
      <w:pPr>
        <w:pStyle w:val="Paragrafoelenco"/>
        <w:spacing w:line="276" w:lineRule="auto"/>
        <w:ind w:left="900"/>
        <w:rPr>
          <w:rFonts w:asciiTheme="majorHAnsi" w:hAnsiTheme="majorHAnsi" w:cstheme="majorHAnsi"/>
        </w:rPr>
      </w:pPr>
      <w:r w:rsidRPr="00322B13">
        <w:rPr>
          <w:rFonts w:asciiTheme="majorHAnsi" w:hAnsiTheme="majorHAnsi" w:cstheme="majorHAnsi"/>
        </w:rPr>
        <mc:AlternateContent>
          <mc:Choice Requires="wps">
            <w:drawing>
              <wp:anchor distT="0" distB="0" distL="114300" distR="114300" simplePos="0" relativeHeight="251661312" behindDoc="0" locked="0" layoutInCell="1" allowOverlap="1" wp14:anchorId="3D5CE318" wp14:editId="3810BA27">
                <wp:simplePos x="0" y="0"/>
                <wp:positionH relativeFrom="column">
                  <wp:posOffset>483870</wp:posOffset>
                </wp:positionH>
                <wp:positionV relativeFrom="paragraph">
                  <wp:posOffset>171450</wp:posOffset>
                </wp:positionV>
                <wp:extent cx="5478780" cy="1097280"/>
                <wp:effectExtent l="0" t="0" r="26670" b="26670"/>
                <wp:wrapNone/>
                <wp:docPr id="3" name="Casella di testo 3"/>
                <wp:cNvGraphicFramePr/>
                <a:graphic xmlns:a="http://schemas.openxmlformats.org/drawingml/2006/main">
                  <a:graphicData uri="http://schemas.microsoft.com/office/word/2010/wordprocessingShape">
                    <wps:wsp>
                      <wps:cNvSpPr txBox="1"/>
                      <wps:spPr>
                        <a:xfrm>
                          <a:off x="0" y="0"/>
                          <a:ext cx="5478780" cy="1097280"/>
                        </a:xfrm>
                        <a:prstGeom prst="rect">
                          <a:avLst/>
                        </a:prstGeom>
                        <a:solidFill>
                          <a:sysClr val="window" lastClr="FFFFFF">
                            <a:lumMod val="95000"/>
                          </a:sysClr>
                        </a:solidFill>
                        <a:ln w="6350">
                          <a:solidFill>
                            <a:prstClr val="black"/>
                          </a:solidFill>
                        </a:ln>
                      </wps:spPr>
                      <wps:txbx>
                        <w:txbxContent>
                          <w:p w14:paraId="152575CA" w14:textId="77777777" w:rsidR="006D31F1"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6D31F1" w:rsidRPr="006D0ACF"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6D31F1" w:rsidRPr="00B5472A" w:rsidRDefault="006D31F1" w:rsidP="00B95C2F">
                            <w:pPr>
                              <w:rPr>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CE318" id="Casella di testo 3" o:spid="_x0000_s1034" type="#_x0000_t202" style="position:absolute;left:0;text-align:left;margin-left:38.1pt;margin-top:13.5pt;width:431.4pt;height:8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" fillcolor="#f2f2f2" strokeweight=".5pt">
                <v:textbox>
                  <w:txbxContent>
                    <w:p w14:paraId="152575CA" w14:textId="77777777" w:rsidR="006D31F1"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.access$100(</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color w:val="7030A0"/>
                          <w:sz w:val="20"/>
                          <w:szCs w:val="20"/>
                          <w:lang w:val="en-GB" w:eastAsia="it-IT"/>
                        </w:rPr>
                        <w:t xml:space="preserve"> </w:t>
                      </w:r>
                      <w:r w:rsidRPr="00B5472A">
                        <w:rPr>
                          <w:rFonts w:ascii="Courier New" w:eastAsia="Times New Roman" w:hAnsi="Courier New" w:cs="Courier New"/>
                          <w:sz w:val="20"/>
                          <w:szCs w:val="20"/>
                          <w:lang w:val="en-GB" w:eastAsia="it-IT"/>
                        </w:rPr>
                        <w:t>foo)</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return foo.</w:t>
                      </w:r>
                      <w:r>
                        <w:rPr>
                          <w:rFonts w:ascii="Courier New" w:eastAsia="Times New Roman" w:hAnsi="Courier New" w:cs="Courier New"/>
                          <w:sz w:val="20"/>
                          <w:szCs w:val="20"/>
                          <w:lang w:val="en-GB" w:eastAsia="it-IT"/>
                        </w:rPr>
                        <w:t>mValue;</w:t>
                      </w:r>
                      <w:r w:rsidRPr="006D0ACF">
                        <w:rPr>
                          <w:rFonts w:ascii="Courier New" w:eastAsia="Times New Roman" w:hAnsi="Courier New" w:cs="Courier New"/>
                          <w:color w:val="0D0D0D" w:themeColor="text1" w:themeTint="F2"/>
                          <w:sz w:val="20"/>
                          <w:szCs w:val="20"/>
                          <w:lang w:val="en-GB" w:eastAsia="it-IT"/>
                        </w:rPr>
                        <w:br/>
                        <w:t>    }</w:t>
                      </w:r>
                      <w:r w:rsidRPr="006D0ACF">
                        <w:rPr>
                          <w:rFonts w:ascii="Courier New" w:eastAsia="Times New Roman" w:hAnsi="Courier New" w:cs="Courier New"/>
                          <w:color w:val="0D0D0D" w:themeColor="text1" w:themeTint="F2"/>
                          <w:sz w:val="20"/>
                          <w:szCs w:val="20"/>
                          <w:lang w:val="en-GB" w:eastAsia="it-IT"/>
                        </w:rPr>
                        <w:br/>
                      </w:r>
                    </w:p>
                    <w:p w14:paraId="61D17D80" w14:textId="52660F3D" w:rsidR="006D31F1" w:rsidRPr="006D0ACF" w:rsidRDefault="006D31F1" w:rsidP="00B95C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D0D0D" w:themeColor="text1" w:themeTint="F2"/>
                          <w:sz w:val="20"/>
                          <w:szCs w:val="20"/>
                          <w:lang w:val="en-GB" w:eastAsia="it-IT"/>
                        </w:rPr>
                      </w:pPr>
                      <w:r w:rsidRPr="00B5472A">
                        <w:rPr>
                          <w:rFonts w:ascii="Courier New" w:eastAsia="Times New Roman" w:hAnsi="Courier New" w:cs="Courier New"/>
                          <w:color w:val="2F5496" w:themeColor="accent1" w:themeShade="BF"/>
                          <w:sz w:val="20"/>
                          <w:szCs w:val="20"/>
                          <w:lang w:val="en-GB" w:eastAsia="it-IT"/>
                        </w:rPr>
                        <w:t>static</w:t>
                      </w:r>
                      <w:r w:rsidRPr="006D0ACF">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color w:val="2F5496" w:themeColor="accent1" w:themeShade="BF"/>
                          <w:sz w:val="20"/>
                          <w:szCs w:val="20"/>
                          <w:lang w:val="en-GB" w:eastAsia="it-IT"/>
                        </w:rPr>
                        <w:t>void</w:t>
                      </w:r>
                      <w:r w:rsidRPr="006D0ACF">
                        <w:rPr>
                          <w:rFonts w:ascii="Courier New" w:eastAsia="Times New Roman" w:hAnsi="Courier New" w:cs="Courier New"/>
                          <w:color w:val="2F5496" w:themeColor="accent1" w:themeShade="BF"/>
                          <w:sz w:val="20"/>
                          <w:szCs w:val="20"/>
                          <w:lang w:val="en-GB" w:eastAsia="it-IT"/>
                        </w:rPr>
                        <w:t xml:space="preserve"> </w:t>
                      </w:r>
                      <w:r w:rsidRPr="006D0ACF">
                        <w:rPr>
                          <w:rFonts w:ascii="Courier New" w:eastAsia="Times New Roman" w:hAnsi="Courier New" w:cs="Courier New"/>
                          <w:color w:val="7030A0"/>
                          <w:sz w:val="20"/>
                          <w:szCs w:val="20"/>
                          <w:lang w:val="en-GB" w:eastAsia="it-IT"/>
                        </w:rPr>
                        <w:t>Foo</w:t>
                      </w:r>
                      <w:r w:rsidRPr="00B5472A">
                        <w:rPr>
                          <w:rFonts w:ascii="Courier New" w:eastAsia="Times New Roman" w:hAnsi="Courier New" w:cs="Courier New"/>
                          <w:sz w:val="20"/>
                          <w:szCs w:val="20"/>
                          <w:lang w:val="en-GB" w:eastAsia="it-IT"/>
                        </w:rPr>
                        <w:t>.access$</w:t>
                      </w:r>
                      <w:r>
                        <w:rPr>
                          <w:rFonts w:ascii="Courier New" w:eastAsia="Times New Roman" w:hAnsi="Courier New" w:cs="Courier New"/>
                          <w:sz w:val="20"/>
                          <w:szCs w:val="20"/>
                          <w:lang w:val="en-GB" w:eastAsia="it-IT"/>
                        </w:rPr>
                        <w:t>2</w:t>
                      </w:r>
                      <w:r w:rsidRPr="00B5472A">
                        <w:rPr>
                          <w:rFonts w:ascii="Courier New" w:eastAsia="Times New Roman" w:hAnsi="Courier New" w:cs="Courier New"/>
                          <w:sz w:val="20"/>
                          <w:szCs w:val="20"/>
                          <w:lang w:val="en-GB" w:eastAsia="it-IT"/>
                        </w:rPr>
                        <w:t>00(</w:t>
                      </w:r>
                      <w:r w:rsidRPr="006D0ACF">
                        <w:rPr>
                          <w:rFonts w:ascii="Courier New" w:eastAsia="Times New Roman" w:hAnsi="Courier New" w:cs="Courier New"/>
                          <w:color w:val="7030A0"/>
                          <w:sz w:val="20"/>
                          <w:szCs w:val="20"/>
                          <w:lang w:val="en-GB" w:eastAsia="it-IT"/>
                        </w:rPr>
                        <w:t>Foo</w:t>
                      </w:r>
                      <w:r>
                        <w:rPr>
                          <w:rFonts w:ascii="Courier New" w:eastAsia="Times New Roman" w:hAnsi="Courier New" w:cs="Courier New"/>
                          <w:sz w:val="20"/>
                          <w:szCs w:val="20"/>
                          <w:lang w:val="en-GB" w:eastAsia="it-IT"/>
                        </w:rPr>
                        <w:t xml:space="preserve">, </w:t>
                      </w:r>
                      <w:r w:rsidRPr="00B5472A">
                        <w:rPr>
                          <w:rFonts w:ascii="Courier New" w:eastAsia="Times New Roman" w:hAnsi="Courier New" w:cs="Courier New"/>
                          <w:color w:val="2F5496" w:themeColor="accent1" w:themeShade="BF"/>
                          <w:sz w:val="20"/>
                          <w:szCs w:val="20"/>
                          <w:lang w:val="en-GB" w:eastAsia="it-IT"/>
                        </w:rPr>
                        <w:t>int</w:t>
                      </w:r>
                      <w:r>
                        <w:rPr>
                          <w:rFonts w:ascii="Courier New" w:eastAsia="Times New Roman" w:hAnsi="Courier New" w:cs="Courier New"/>
                          <w:color w:val="2F5496" w:themeColor="accent1" w:themeShade="BF"/>
                          <w:sz w:val="20"/>
                          <w:szCs w:val="20"/>
                          <w:lang w:val="en-GB" w:eastAsia="it-IT"/>
                        </w:rPr>
                        <w:t xml:space="preserve"> </w:t>
                      </w:r>
                      <w:r>
                        <w:rPr>
                          <w:rFonts w:ascii="Courier New" w:eastAsia="Times New Roman" w:hAnsi="Courier New" w:cs="Courier New"/>
                          <w:sz w:val="20"/>
                          <w:szCs w:val="20"/>
                          <w:lang w:val="en-GB" w:eastAsia="it-IT"/>
                        </w:rPr>
                        <w:t>value</w:t>
                      </w:r>
                      <w:r w:rsidRPr="00B5472A">
                        <w:rPr>
                          <w:rFonts w:ascii="Courier New" w:eastAsia="Times New Roman" w:hAnsi="Courier New" w:cs="Courier New"/>
                          <w:sz w:val="20"/>
                          <w:szCs w:val="20"/>
                          <w:lang w:val="en-GB" w:eastAsia="it-IT"/>
                        </w:rPr>
                        <w:t>)</w:t>
                      </w:r>
                      <w:r w:rsidRPr="006D0ACF">
                        <w:rPr>
                          <w:rFonts w:ascii="Courier New" w:eastAsia="Times New Roman" w:hAnsi="Courier New" w:cs="Courier New"/>
                          <w:color w:val="7030A0"/>
                          <w:sz w:val="20"/>
                          <w:szCs w:val="20"/>
                          <w:lang w:val="en-GB" w:eastAsia="it-IT"/>
                        </w:rPr>
                        <w:t xml:space="preserve"> </w:t>
                      </w:r>
                      <w:r w:rsidRPr="006D0ACF">
                        <w:rPr>
                          <w:rFonts w:ascii="Courier New" w:eastAsia="Times New Roman" w:hAnsi="Courier New" w:cs="Courier New"/>
                          <w:color w:val="0D0D0D" w:themeColor="text1" w:themeTint="F2"/>
                          <w:sz w:val="20"/>
                          <w:szCs w:val="20"/>
                          <w:lang w:val="en-GB" w:eastAsia="it-IT"/>
                        </w:rPr>
                        <w:t>{</w:t>
                      </w:r>
                      <w:r w:rsidRPr="006D0ACF">
                        <w:rPr>
                          <w:rFonts w:ascii="Courier New" w:eastAsia="Times New Roman" w:hAnsi="Courier New" w:cs="Courier New"/>
                          <w:color w:val="0D0D0D" w:themeColor="text1" w:themeTint="F2"/>
                          <w:sz w:val="20"/>
                          <w:szCs w:val="20"/>
                          <w:lang w:val="en-GB" w:eastAsia="it-IT"/>
                        </w:rPr>
                        <w:br/>
                        <w:t xml:space="preserve">    </w:t>
                      </w:r>
                      <w:r w:rsidRPr="00B5472A">
                        <w:rPr>
                          <w:rFonts w:ascii="Courier New" w:eastAsia="Times New Roman" w:hAnsi="Courier New" w:cs="Courier New"/>
                          <w:color w:val="2F5496" w:themeColor="accent1" w:themeShade="BF"/>
                          <w:sz w:val="20"/>
                          <w:szCs w:val="20"/>
                          <w:lang w:val="en-GB" w:eastAsia="it-IT"/>
                        </w:rPr>
                        <w:tab/>
                      </w:r>
                      <w:r w:rsidRPr="00B5472A">
                        <w:rPr>
                          <w:rFonts w:ascii="Courier New" w:eastAsia="Times New Roman" w:hAnsi="Courier New" w:cs="Courier New"/>
                          <w:sz w:val="20"/>
                          <w:szCs w:val="20"/>
                          <w:lang w:val="en-GB" w:eastAsia="it-IT"/>
                        </w:rPr>
                        <w:t>foo.</w:t>
                      </w:r>
                      <w:r>
                        <w:rPr>
                          <w:rFonts w:ascii="Courier New" w:eastAsia="Times New Roman" w:hAnsi="Courier New" w:cs="Courier New"/>
                          <w:sz w:val="20"/>
                          <w:szCs w:val="20"/>
                          <w:lang w:val="en-GB" w:eastAsia="it-IT"/>
                        </w:rPr>
                        <w:t>doStuff(value);</w:t>
                      </w:r>
                      <w:r w:rsidRPr="006D0ACF">
                        <w:rPr>
                          <w:rFonts w:ascii="Courier New" w:eastAsia="Times New Roman" w:hAnsi="Courier New" w:cs="Courier New"/>
                          <w:color w:val="0D0D0D" w:themeColor="text1" w:themeTint="F2"/>
                          <w:sz w:val="20"/>
                          <w:szCs w:val="20"/>
                          <w:lang w:val="en-GB" w:eastAsia="it-IT"/>
                        </w:rPr>
                        <w:br/>
                        <w:t>    }</w:t>
                      </w:r>
                    </w:p>
                    <w:p w14:paraId="3CC88C3D" w14:textId="77777777" w:rsidR="006D31F1" w:rsidRPr="00B5472A" w:rsidRDefault="006D31F1" w:rsidP="00B95C2F">
                      <w:pPr>
                        <w:rPr>
                          <w:lang w:val="en-GB"/>
                        </w:rPr>
                      </w:pPr>
                    </w:p>
                  </w:txbxContent>
                </v:textbox>
              </v:shape>
            </w:pict>
          </mc:Fallback>
        </mc:AlternateContent>
      </w:r>
      <w:r w:rsidRPr="00322B13">
        <w:rPr>
          <w:rFonts w:asciiTheme="majorHAnsi" w:hAnsiTheme="majorHAnsi" w:cstheme="majorHAnsi"/>
        </w:rPr>
        <w:br/>
      </w:r>
      <w:r w:rsidR="006D0ACF" w:rsidRPr="00322B13">
        <w:rPr>
          <w:rFonts w:asciiTheme="majorHAnsi" w:hAnsiTheme="majorHAnsi" w:cstheme="majorHAnsi"/>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B5472A" w:rsidRPr="00322B13">
        <w:rPr>
          <w:rFonts w:asciiTheme="majorHAnsi" w:hAnsiTheme="majorHAnsi" w:cstheme="majorHAnsi"/>
          <w:sz w:val="21"/>
          <w:szCs w:val="21"/>
        </w:rPr>
        <w:br/>
      </w:r>
      <w:r w:rsidR="00644FC4" w:rsidRPr="00322B13">
        <w:rPr>
          <w:rFonts w:asciiTheme="majorHAnsi" w:hAnsiTheme="majorHAnsi" w:cstheme="majorHAnsi"/>
        </w:rPr>
        <w:t>Essi</w:t>
      </w:r>
      <w:r w:rsidR="00B5472A" w:rsidRPr="00322B13">
        <w:rPr>
          <w:rFonts w:asciiTheme="majorHAnsi" w:hAnsiTheme="majorHAnsi" w:cstheme="majorHAnsi"/>
        </w:rPr>
        <w:t xml:space="preserve"> vengono invocati da </w:t>
      </w:r>
      <w:r w:rsidR="00B5472A" w:rsidRPr="00322B13">
        <w:rPr>
          <w:rFonts w:asciiTheme="majorHAnsi" w:hAnsiTheme="majorHAnsi" w:cstheme="majorHAnsi"/>
          <w:i/>
          <w:iCs/>
        </w:rPr>
        <w:t>Inner</w:t>
      </w:r>
      <w:r w:rsidR="00B5472A" w:rsidRPr="00322B13">
        <w:rPr>
          <w:rFonts w:asciiTheme="majorHAnsi" w:hAnsiTheme="majorHAnsi" w:cstheme="majorHAnsi"/>
        </w:rPr>
        <w:t xml:space="preserve"> </w:t>
      </w:r>
      <w:r w:rsidR="006D517F" w:rsidRPr="00322B13">
        <w:rPr>
          <w:rFonts w:asciiTheme="majorHAnsi" w:hAnsiTheme="majorHAnsi" w:cstheme="majorHAnsi"/>
        </w:rPr>
        <w:t xml:space="preserve">per accedere alla variabile </w:t>
      </w:r>
      <w:r w:rsidR="006D517F" w:rsidRPr="00322B13">
        <w:rPr>
          <w:rFonts w:asciiTheme="majorHAnsi" w:hAnsiTheme="majorHAnsi" w:cstheme="majorHAnsi"/>
          <w:i/>
          <w:iCs/>
        </w:rPr>
        <w:t xml:space="preserve">mValue </w:t>
      </w:r>
      <w:r w:rsidR="006D517F" w:rsidRPr="00322B13">
        <w:rPr>
          <w:rFonts w:asciiTheme="majorHAnsi" w:hAnsiTheme="majorHAnsi" w:cstheme="majorHAnsi"/>
        </w:rPr>
        <w:t xml:space="preserve">e al metodo </w:t>
      </w:r>
      <w:r w:rsidR="006D517F" w:rsidRPr="00322B13">
        <w:rPr>
          <w:rFonts w:asciiTheme="majorHAnsi" w:hAnsiTheme="majorHAnsi" w:cstheme="majorHAnsi"/>
          <w:i/>
          <w:iCs/>
        </w:rPr>
        <w:t>doStuff()</w:t>
      </w:r>
      <w:r w:rsidR="006D517F" w:rsidRPr="00322B13">
        <w:rPr>
          <w:rFonts w:asciiTheme="majorHAnsi" w:hAnsiTheme="majorHAnsi" w:cstheme="majorHAnsi"/>
        </w:rPr>
        <w:t>.</w:t>
      </w:r>
      <w:r w:rsidR="006D517F" w:rsidRPr="00322B13">
        <w:rPr>
          <w:rFonts w:asciiTheme="majorHAnsi" w:hAnsiTheme="majorHAnsi" w:cstheme="majorHAnsi"/>
        </w:rPr>
        <w:br/>
      </w:r>
      <w:r w:rsidR="00BD7BCA" w:rsidRPr="00322B13">
        <w:rPr>
          <w:rFonts w:asciiTheme="majorHAnsi" w:hAnsiTheme="majorHAnsi" w:cstheme="majorHAnsi"/>
        </w:rPr>
        <w:t xml:space="preserve">Per evitare questo </w:t>
      </w:r>
      <w:r w:rsidR="00BD7BCA" w:rsidRPr="00322B13">
        <w:rPr>
          <w:rFonts w:asciiTheme="majorHAnsi" w:hAnsiTheme="majorHAnsi" w:cstheme="majorHAnsi"/>
          <w:i/>
          <w:iCs/>
        </w:rPr>
        <w:t>overhead</w:t>
      </w:r>
      <w:r w:rsidR="00BD7BCA" w:rsidRPr="00322B13">
        <w:rPr>
          <w:rFonts w:asciiTheme="majorHAnsi" w:hAnsiTheme="majorHAnsi" w:cstheme="majorHAnsi"/>
        </w:rPr>
        <w:t xml:space="preserve">, </w:t>
      </w:r>
      <w:r w:rsidR="006D517F" w:rsidRPr="00322B13">
        <w:rPr>
          <w:rFonts w:asciiTheme="majorHAnsi" w:hAnsiTheme="majorHAnsi" w:cstheme="majorHAnsi"/>
        </w:rPr>
        <w:t xml:space="preserve">nei casi in cui non sia obbligatorio </w:t>
      </w:r>
      <w:r w:rsidR="00DB31AD" w:rsidRPr="00322B13">
        <w:rPr>
          <w:rFonts w:asciiTheme="majorHAnsi" w:hAnsiTheme="majorHAnsi" w:cstheme="majorHAnsi"/>
        </w:rPr>
        <w:t xml:space="preserve">utilizzare </w:t>
      </w:r>
      <w:r w:rsidR="00DB31AD" w:rsidRPr="00322B13">
        <w:rPr>
          <w:rFonts w:asciiTheme="majorHAnsi" w:hAnsiTheme="majorHAnsi" w:cstheme="majorHAnsi"/>
          <w:i/>
          <w:iCs/>
        </w:rPr>
        <w:t>private</w:t>
      </w:r>
      <w:r w:rsidR="006D517F" w:rsidRPr="00322B13">
        <w:rPr>
          <w:rFonts w:asciiTheme="majorHAnsi" w:hAnsiTheme="majorHAnsi" w:cstheme="majorHAnsi"/>
        </w:rPr>
        <w:t>,</w:t>
      </w:r>
      <w:r w:rsidR="006D517F" w:rsidRPr="00322B13">
        <w:rPr>
          <w:rFonts w:asciiTheme="majorHAnsi" w:hAnsiTheme="majorHAnsi" w:cstheme="majorHAnsi"/>
          <w:i/>
          <w:iCs/>
        </w:rPr>
        <w:t xml:space="preserve"> </w:t>
      </w:r>
      <w:r w:rsidR="00E14750" w:rsidRPr="00322B13">
        <w:rPr>
          <w:rFonts w:asciiTheme="majorHAnsi" w:hAnsiTheme="majorHAnsi" w:cstheme="majorHAnsi"/>
        </w:rPr>
        <w:t>è preferibile usare</w:t>
      </w:r>
      <w:r w:rsidR="006D517F" w:rsidRPr="00322B13">
        <w:rPr>
          <w:rFonts w:asciiTheme="majorHAnsi" w:hAnsiTheme="majorHAnsi" w:cstheme="majorHAnsi"/>
        </w:rPr>
        <w:t xml:space="preserve"> </w:t>
      </w:r>
      <w:r w:rsidR="006D517F" w:rsidRPr="00322B13">
        <w:rPr>
          <w:rFonts w:asciiTheme="majorHAnsi" w:hAnsiTheme="majorHAnsi" w:cstheme="majorHAnsi"/>
          <w:i/>
          <w:iCs/>
        </w:rPr>
        <w:t>package</w:t>
      </w:r>
      <w:r w:rsidR="00DB31AD" w:rsidRPr="00322B13">
        <w:rPr>
          <w:rFonts w:asciiTheme="majorHAnsi" w:hAnsiTheme="majorHAnsi" w:cstheme="majorHAnsi"/>
        </w:rPr>
        <w:t xml:space="preserve"> come modificatore di accesso per quei blocchi di codic</w:t>
      </w:r>
      <w:r w:rsidR="00BD7BCA" w:rsidRPr="00322B13">
        <w:rPr>
          <w:rFonts w:asciiTheme="majorHAnsi" w:hAnsiTheme="majorHAnsi" w:cstheme="majorHAnsi"/>
        </w:rPr>
        <w:t>e</w:t>
      </w:r>
      <w:r w:rsidR="00DB31AD" w:rsidRPr="00322B13">
        <w:rPr>
          <w:rFonts w:asciiTheme="majorHAnsi" w:hAnsiTheme="majorHAnsi" w:cstheme="majorHAnsi"/>
        </w:rPr>
        <w:t xml:space="preserve"> appartenenti alla classe esterna che vengono richiesti da una classe interna</w:t>
      </w:r>
      <w:r w:rsidR="00BD7BCA" w:rsidRPr="00322B13">
        <w:rPr>
          <w:rFonts w:asciiTheme="majorHAnsi" w:hAnsiTheme="majorHAnsi" w:cstheme="majorHAnsi"/>
        </w:rPr>
        <w:t>.</w:t>
      </w:r>
    </w:p>
    <w:p w14:paraId="2B8F5AE4" w14:textId="77777777" w:rsidR="00BD7BCA" w:rsidRPr="00322B13" w:rsidRDefault="00BD7BCA" w:rsidP="009D4359">
      <w:pPr>
        <w:pStyle w:val="Paragrafoelenco"/>
        <w:spacing w:line="276" w:lineRule="auto"/>
        <w:ind w:left="900"/>
        <w:rPr>
          <w:rFonts w:asciiTheme="majorHAnsi" w:hAnsiTheme="majorHAnsi" w:cstheme="majorHAnsi"/>
        </w:rPr>
      </w:pPr>
    </w:p>
    <w:p w14:paraId="63825BC0" w14:textId="6640AE32" w:rsidR="00BD7BCA" w:rsidRPr="00322B13" w:rsidRDefault="00781E39"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lastRenderedPageBreak/>
        <w:t xml:space="preserve">EVITARE DI UTILIZZARE I </w:t>
      </w:r>
      <w:r w:rsidRPr="00322B13">
        <w:rPr>
          <w:rFonts w:asciiTheme="majorHAnsi" w:hAnsiTheme="majorHAnsi" w:cstheme="majorHAnsi"/>
          <w:i/>
          <w:iCs/>
        </w:rPr>
        <w:t>floating-point</w:t>
      </w:r>
      <w:r w:rsidRPr="00322B13">
        <w:rPr>
          <w:rFonts w:asciiTheme="majorHAnsi" w:hAnsiTheme="majorHAnsi" w:cstheme="majorHAnsi"/>
        </w:rPr>
        <w:br/>
        <w:t xml:space="preserve">Generalmente </w:t>
      </w:r>
      <w:r w:rsidR="00FE5FE4" w:rsidRPr="00322B13">
        <w:rPr>
          <w:rFonts w:asciiTheme="majorHAnsi" w:hAnsiTheme="majorHAnsi" w:cstheme="majorHAnsi"/>
        </w:rPr>
        <w:t xml:space="preserve">variabili di </w:t>
      </w:r>
      <w:r w:rsidRPr="00322B13">
        <w:rPr>
          <w:rFonts w:asciiTheme="majorHAnsi" w:hAnsiTheme="majorHAnsi" w:cstheme="majorHAnsi"/>
        </w:rPr>
        <w:t>tip</w:t>
      </w:r>
      <w:r w:rsidR="00FE5FE4" w:rsidRPr="00322B13">
        <w:rPr>
          <w:rFonts w:asciiTheme="majorHAnsi" w:hAnsiTheme="majorHAnsi" w:cstheme="majorHAnsi"/>
        </w:rPr>
        <w:t>o</w:t>
      </w:r>
      <w:r w:rsidRPr="00322B13">
        <w:rPr>
          <w:rFonts w:asciiTheme="majorHAnsi" w:hAnsiTheme="majorHAnsi" w:cstheme="majorHAnsi"/>
        </w:rPr>
        <w:t xml:space="preserve"> </w:t>
      </w:r>
      <w:r w:rsidRPr="00322B13">
        <w:rPr>
          <w:rFonts w:asciiTheme="majorHAnsi" w:hAnsiTheme="majorHAnsi" w:cstheme="majorHAnsi"/>
          <w:i/>
          <w:iCs/>
        </w:rPr>
        <w:t xml:space="preserve">float </w:t>
      </w:r>
      <w:r w:rsidRPr="00322B13">
        <w:rPr>
          <w:rFonts w:asciiTheme="majorHAnsi" w:hAnsiTheme="majorHAnsi" w:cstheme="majorHAnsi"/>
        </w:rPr>
        <w:t xml:space="preserve">e </w:t>
      </w:r>
      <w:r w:rsidRPr="00322B13">
        <w:rPr>
          <w:rFonts w:asciiTheme="majorHAnsi" w:hAnsiTheme="majorHAnsi" w:cstheme="majorHAnsi"/>
          <w:i/>
          <w:iCs/>
        </w:rPr>
        <w:t xml:space="preserve">double </w:t>
      </w:r>
      <w:r w:rsidR="00FE5FE4" w:rsidRPr="00322B13">
        <w:rPr>
          <w:rFonts w:asciiTheme="majorHAnsi" w:hAnsiTheme="majorHAnsi" w:cstheme="majorHAnsi"/>
        </w:rPr>
        <w:t xml:space="preserve">vengono gestite </w:t>
      </w:r>
      <w:r w:rsidRPr="00322B13">
        <w:rPr>
          <w:rFonts w:asciiTheme="majorHAnsi" w:hAnsiTheme="majorHAnsi" w:cstheme="majorHAnsi"/>
        </w:rPr>
        <w:t>due volte più lentamente rispetto a</w:t>
      </w:r>
      <w:r w:rsidR="00FE5FE4" w:rsidRPr="00322B13">
        <w:rPr>
          <w:rFonts w:asciiTheme="majorHAnsi" w:hAnsiTheme="majorHAnsi" w:cstheme="majorHAnsi"/>
        </w:rPr>
        <w:t xml:space="preserve"> v</w:t>
      </w:r>
      <w:r w:rsidRPr="00322B13">
        <w:rPr>
          <w:rFonts w:asciiTheme="majorHAnsi" w:hAnsiTheme="majorHAnsi" w:cstheme="majorHAnsi"/>
        </w:rPr>
        <w:t>ari</w:t>
      </w:r>
      <w:r w:rsidR="00FE5FE4" w:rsidRPr="00322B13">
        <w:rPr>
          <w:rFonts w:asciiTheme="majorHAnsi" w:hAnsiTheme="majorHAnsi" w:cstheme="majorHAnsi"/>
        </w:rPr>
        <w:t>a</w:t>
      </w:r>
      <w:r w:rsidRPr="00322B13">
        <w:rPr>
          <w:rFonts w:asciiTheme="majorHAnsi" w:hAnsiTheme="majorHAnsi" w:cstheme="majorHAnsi"/>
        </w:rPr>
        <w:t xml:space="preserve">bili di tipo </w:t>
      </w:r>
      <w:r w:rsidRPr="00322B13">
        <w:rPr>
          <w:rFonts w:asciiTheme="majorHAnsi" w:hAnsiTheme="majorHAnsi" w:cstheme="majorHAnsi"/>
          <w:i/>
          <w:iCs/>
        </w:rPr>
        <w:t>int</w:t>
      </w:r>
      <w:r w:rsidR="00FE5FE4" w:rsidRPr="00322B13">
        <w:rPr>
          <w:rFonts w:asciiTheme="majorHAnsi" w:hAnsiTheme="majorHAnsi" w:cstheme="majorHAnsi"/>
        </w:rPr>
        <w:t>.</w:t>
      </w:r>
      <w:r w:rsidR="00FE5FE4" w:rsidRPr="00322B13">
        <w:rPr>
          <w:rFonts w:asciiTheme="majorHAnsi" w:hAnsiTheme="majorHAnsi" w:cstheme="majorHAnsi"/>
        </w:rPr>
        <w:br/>
      </w:r>
      <w:r w:rsidR="002E4A7A" w:rsidRPr="00322B13">
        <w:rPr>
          <w:rFonts w:asciiTheme="majorHAnsi" w:hAnsiTheme="majorHAnsi" w:cstheme="majorHAnsi"/>
        </w:rPr>
        <w:t xml:space="preserve">Inoltre, nonostante il tipo </w:t>
      </w:r>
      <w:r w:rsidR="002E4A7A" w:rsidRPr="00322B13">
        <w:rPr>
          <w:rFonts w:asciiTheme="majorHAnsi" w:hAnsiTheme="majorHAnsi" w:cstheme="majorHAnsi"/>
          <w:i/>
          <w:iCs/>
        </w:rPr>
        <w:t xml:space="preserve">float </w:t>
      </w:r>
      <w:r w:rsidR="002E4A7A" w:rsidRPr="00322B13">
        <w:rPr>
          <w:rFonts w:asciiTheme="majorHAnsi" w:hAnsiTheme="majorHAnsi" w:cstheme="majorHAnsi"/>
        </w:rPr>
        <w:t xml:space="preserve">richieda la metà dello spazio rispetto al tipo </w:t>
      </w:r>
      <w:r w:rsidR="002E4A7A" w:rsidRPr="00322B13">
        <w:rPr>
          <w:rFonts w:asciiTheme="majorHAnsi" w:hAnsiTheme="majorHAnsi" w:cstheme="majorHAnsi"/>
          <w:i/>
          <w:iCs/>
        </w:rPr>
        <w:t>double</w:t>
      </w:r>
      <w:r w:rsidR="002E4A7A" w:rsidRPr="00322B13">
        <w:rPr>
          <w:rFonts w:asciiTheme="majorHAnsi" w:hAnsiTheme="majorHAnsi" w:cstheme="majorHAnsi"/>
        </w:rPr>
        <w:t>, quest’ultimo è quasi sempre da preferire</w:t>
      </w:r>
      <w:r w:rsidR="00066AE9" w:rsidRPr="00322B13">
        <w:rPr>
          <w:rFonts w:asciiTheme="majorHAnsi" w:hAnsiTheme="majorHAnsi" w:cstheme="majorHAnsi"/>
        </w:rPr>
        <w:t>.</w:t>
      </w:r>
      <w:r w:rsidR="002E4A7A" w:rsidRPr="00322B13">
        <w:rPr>
          <w:rFonts w:asciiTheme="majorHAnsi" w:hAnsiTheme="majorHAnsi" w:cstheme="majorHAnsi"/>
        </w:rPr>
        <w:br/>
      </w:r>
    </w:p>
    <w:p w14:paraId="711FF558" w14:textId="3FF64CF3" w:rsidR="00644FC4" w:rsidRPr="00322B13" w:rsidRDefault="002E4A7A"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CONOSCERE E UTILIZZARE LE LIBRERIE</w:t>
      </w:r>
      <w:r w:rsidRPr="00322B13">
        <w:rPr>
          <w:rFonts w:asciiTheme="majorHAnsi" w:hAnsiTheme="majorHAnsi" w:cstheme="majorHAnsi"/>
        </w:rPr>
        <w:br/>
      </w:r>
      <w:r w:rsidR="009C433B" w:rsidRPr="00322B13">
        <w:rPr>
          <w:rFonts w:asciiTheme="majorHAnsi" w:hAnsiTheme="majorHAnsi" w:cstheme="majorHAnsi"/>
        </w:rPr>
        <w:t>Questo può portare a notevoli miglioramenti in termini di performance.</w:t>
      </w:r>
      <w:r w:rsidR="009C433B" w:rsidRPr="00322B13">
        <w:rPr>
          <w:rFonts w:asciiTheme="majorHAnsi" w:hAnsiTheme="majorHAnsi" w:cstheme="majorHAnsi"/>
        </w:rPr>
        <w:br/>
        <w:t>Ad esemp</w:t>
      </w:r>
      <w:r w:rsidR="00F13C83" w:rsidRPr="00322B13">
        <w:rPr>
          <w:rFonts w:asciiTheme="majorHAnsi" w:hAnsiTheme="majorHAnsi" w:cstheme="majorHAnsi"/>
        </w:rPr>
        <w:t>io, Android riporta che su un Nexus One con compilatore JIT</w:t>
      </w:r>
      <w:r w:rsidR="00644FC4" w:rsidRPr="00322B13">
        <w:rPr>
          <w:rFonts w:asciiTheme="majorHAnsi" w:hAnsiTheme="majorHAnsi" w:cstheme="majorHAnsi"/>
        </w:rPr>
        <w:t xml:space="preserve"> </w:t>
      </w:r>
      <w:r w:rsidR="00F13C83" w:rsidRPr="00322B13">
        <w:rPr>
          <w:rFonts w:asciiTheme="majorHAnsi" w:hAnsiTheme="majorHAnsi" w:cstheme="majorHAnsi"/>
        </w:rPr>
        <w:t>utilizzare il</w:t>
      </w:r>
      <w:r w:rsidR="009C433B" w:rsidRPr="00322B13">
        <w:rPr>
          <w:rFonts w:asciiTheme="majorHAnsi" w:hAnsiTheme="majorHAnsi" w:cstheme="majorHAnsi"/>
        </w:rPr>
        <w:t xml:space="preserve"> metodo </w:t>
      </w:r>
      <w:r w:rsidR="009C433B" w:rsidRPr="00322B13">
        <w:rPr>
          <w:rFonts w:asciiTheme="majorHAnsi" w:hAnsiTheme="majorHAnsi" w:cstheme="majorHAnsi"/>
          <w:i/>
          <w:iCs/>
        </w:rPr>
        <w:t xml:space="preserve">arraycopy() </w:t>
      </w:r>
      <w:r w:rsidR="009C433B" w:rsidRPr="00322B13">
        <w:rPr>
          <w:rFonts w:asciiTheme="majorHAnsi" w:hAnsiTheme="majorHAnsi" w:cstheme="majorHAnsi"/>
        </w:rPr>
        <w:t xml:space="preserve">della classe </w:t>
      </w:r>
      <w:r w:rsidR="009C433B" w:rsidRPr="00322B13">
        <w:rPr>
          <w:rFonts w:asciiTheme="majorHAnsi" w:hAnsiTheme="majorHAnsi" w:cstheme="majorHAnsi"/>
          <w:i/>
          <w:iCs/>
        </w:rPr>
        <w:t xml:space="preserve">System </w:t>
      </w:r>
      <w:r w:rsidR="00F13C83" w:rsidRPr="00322B13">
        <w:rPr>
          <w:rFonts w:asciiTheme="majorHAnsi" w:hAnsiTheme="majorHAnsi" w:cstheme="majorHAnsi"/>
        </w:rPr>
        <w:t>assicura un tempo di esecuzione nove volte più veloce</w:t>
      </w:r>
      <w:r w:rsidR="00644FC4" w:rsidRPr="00322B13">
        <w:rPr>
          <w:rFonts w:asciiTheme="majorHAnsi" w:hAnsiTheme="majorHAnsi" w:cstheme="majorHAnsi"/>
        </w:rPr>
        <w:t xml:space="preserve"> rispetto a un normale ciclo.</w:t>
      </w:r>
      <w:r w:rsidR="00644FC4" w:rsidRPr="00322B13">
        <w:rPr>
          <w:rFonts w:asciiTheme="majorHAnsi" w:hAnsiTheme="majorHAnsi" w:cstheme="majorHAnsi"/>
        </w:rPr>
        <w:br/>
      </w:r>
    </w:p>
    <w:p w14:paraId="12FE46FE" w14:textId="6432AA83" w:rsidR="00644FC4" w:rsidRPr="00322B13" w:rsidRDefault="00644FC4" w:rsidP="009D4359">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USARE CON ATTENZIONE I METODI NATIVI</w:t>
      </w:r>
      <w:r w:rsidR="002E5BCB" w:rsidRPr="00322B13">
        <w:rPr>
          <w:rFonts w:asciiTheme="majorHAnsi" w:hAnsiTheme="majorHAnsi" w:cstheme="majorHAnsi"/>
        </w:rPr>
        <w:br/>
        <w:t>S</w:t>
      </w:r>
      <w:r w:rsidRPr="00322B13">
        <w:rPr>
          <w:rFonts w:asciiTheme="majorHAnsi" w:hAnsiTheme="majorHAnsi" w:cstheme="majorHAnsi"/>
        </w:rPr>
        <w:t xml:space="preserve">viluppare la propria applicazione in codice nativo non </w:t>
      </w:r>
      <w:r w:rsidR="002E5BCB" w:rsidRPr="00322B13">
        <w:rPr>
          <w:rFonts w:asciiTheme="majorHAnsi" w:hAnsiTheme="majorHAnsi" w:cstheme="majorHAnsi"/>
        </w:rPr>
        <w:t>è necessariamente più conveniente rispetto a utilizzare Java, sia dal punto di vista dell’efficienza che della portabilità.</w:t>
      </w:r>
      <w:r w:rsidRPr="00322B13">
        <w:rPr>
          <w:rFonts w:asciiTheme="majorHAnsi" w:hAnsiTheme="majorHAnsi" w:cstheme="majorHAnsi"/>
        </w:rPr>
        <w:br/>
      </w:r>
      <w:r w:rsidR="002E5BCB" w:rsidRPr="00322B13">
        <w:rPr>
          <w:rFonts w:asciiTheme="majorHAnsi" w:hAnsiTheme="majorHAnsi" w:cstheme="majorHAnsi"/>
        </w:rPr>
        <w:t xml:space="preserve">Inoltre, per quanto riguarda la portabilità, </w:t>
      </w:r>
      <w:r w:rsidR="00B5594D" w:rsidRPr="00322B13">
        <w:rPr>
          <w:rFonts w:asciiTheme="majorHAnsi" w:hAnsiTheme="majorHAnsi" w:cstheme="majorHAnsi"/>
        </w:rPr>
        <w:t>va considerato il fatto</w:t>
      </w:r>
      <w:r w:rsidR="002E5BCB" w:rsidRPr="00322B13">
        <w:rPr>
          <w:rFonts w:asciiTheme="majorHAnsi" w:hAnsiTheme="majorHAnsi" w:cstheme="majorHAnsi"/>
        </w:rPr>
        <w:t xml:space="preserve"> che oltre a dover compilare il proprio codice in più versioni, una per ogni architettura, è possibile anche che il codice nativo compilato per </w:t>
      </w:r>
      <w:r w:rsidR="00B5594D" w:rsidRPr="00322B13">
        <w:rPr>
          <w:rFonts w:asciiTheme="majorHAnsi" w:hAnsiTheme="majorHAnsi" w:cstheme="majorHAnsi"/>
        </w:rPr>
        <w:t xml:space="preserve">un dispositivo con un certo processore </w:t>
      </w:r>
      <w:r w:rsidR="00201E8C" w:rsidRPr="00322B13">
        <w:rPr>
          <w:rFonts w:asciiTheme="majorHAnsi" w:hAnsiTheme="majorHAnsi" w:cstheme="majorHAnsi"/>
        </w:rPr>
        <w:t xml:space="preserve">risulti non </w:t>
      </w:r>
      <w:r w:rsidR="00B5594D" w:rsidRPr="00322B13">
        <w:rPr>
          <w:rFonts w:asciiTheme="majorHAnsi" w:hAnsiTheme="majorHAnsi" w:cstheme="majorHAnsi"/>
        </w:rPr>
        <w:t>ottimizzato o addirittura ineseguibile su un altro dispositivo con lo stesso processore.</w:t>
      </w:r>
      <w:r w:rsidR="00B5594D" w:rsidRPr="00322B13">
        <w:rPr>
          <w:rFonts w:asciiTheme="majorHAnsi" w:hAnsiTheme="majorHAnsi" w:cstheme="majorHAnsi"/>
        </w:rPr>
        <w:br/>
      </w:r>
    </w:p>
    <w:p w14:paraId="3BB1F0C0" w14:textId="6B649835" w:rsidR="009A60F2" w:rsidRPr="00322B13" w:rsidRDefault="00DF758B" w:rsidP="00781BC1">
      <w:pPr>
        <w:pStyle w:val="Paragrafoelenco"/>
        <w:numPr>
          <w:ilvl w:val="0"/>
          <w:numId w:val="1"/>
        </w:numPr>
        <w:spacing w:line="276" w:lineRule="auto"/>
        <w:ind w:left="900"/>
        <w:rPr>
          <w:rFonts w:asciiTheme="majorHAnsi" w:hAnsiTheme="majorHAnsi" w:cstheme="majorHAnsi"/>
        </w:rPr>
      </w:pPr>
      <w:r w:rsidRPr="00322B13">
        <w:rPr>
          <w:rFonts w:asciiTheme="majorHAnsi" w:hAnsiTheme="majorHAnsi" w:cstheme="majorHAnsi"/>
        </w:rPr>
        <w:t xml:space="preserve">“MITI” </w:t>
      </w:r>
      <w:r w:rsidR="00201E8C" w:rsidRPr="00322B13">
        <w:rPr>
          <w:rFonts w:asciiTheme="majorHAnsi" w:hAnsiTheme="majorHAnsi" w:cstheme="majorHAnsi"/>
        </w:rPr>
        <w:t>SUL</w:t>
      </w:r>
      <w:r w:rsidRPr="00322B13">
        <w:rPr>
          <w:rFonts w:asciiTheme="majorHAnsi" w:hAnsiTheme="majorHAnsi" w:cstheme="majorHAnsi"/>
        </w:rPr>
        <w:t>LE PRESTAZIONI</w:t>
      </w:r>
      <w:r w:rsidR="00201E8C" w:rsidRPr="00322B13">
        <w:rPr>
          <w:rFonts w:asciiTheme="majorHAnsi" w:hAnsiTheme="majorHAnsi" w:cstheme="majorHAnsi"/>
        </w:rPr>
        <w:br/>
        <w:t xml:space="preserve">Su dispositivi non dotati di un compilatore JIT l’invocazione di un metodo attraverso una variabile di tipo interfaccia è più lenta rispetto alla stessa invocazione con una variabile di un tipo “concreto” (ad esempio, </w:t>
      </w:r>
      <w:r w:rsidR="00201E8C" w:rsidRPr="00322B13">
        <w:rPr>
          <w:rFonts w:asciiTheme="majorHAnsi" w:hAnsiTheme="majorHAnsi" w:cstheme="majorHAnsi"/>
          <w:i/>
          <w:iCs/>
        </w:rPr>
        <w:t xml:space="preserve">HashMap </w:t>
      </w:r>
      <w:r w:rsidR="00201E8C" w:rsidRPr="00322B13">
        <w:rPr>
          <w:rFonts w:asciiTheme="majorHAnsi" w:hAnsiTheme="majorHAnsi" w:cstheme="majorHAnsi"/>
        </w:rPr>
        <w:t xml:space="preserve">invece di </w:t>
      </w:r>
      <w:r w:rsidR="00201E8C" w:rsidRPr="00322B13">
        <w:rPr>
          <w:rFonts w:asciiTheme="majorHAnsi" w:hAnsiTheme="majorHAnsi" w:cstheme="majorHAnsi"/>
          <w:i/>
          <w:iCs/>
        </w:rPr>
        <w:t>Map</w:t>
      </w:r>
      <w:r w:rsidR="00201E8C" w:rsidRPr="00322B13">
        <w:rPr>
          <w:rFonts w:asciiTheme="majorHAnsi" w:hAnsiTheme="majorHAnsi" w:cstheme="majorHAnsi"/>
        </w:rPr>
        <w:t>)</w:t>
      </w:r>
      <w:r w:rsidR="00066AE9" w:rsidRPr="00322B13">
        <w:rPr>
          <w:rFonts w:asciiTheme="majorHAnsi" w:hAnsiTheme="majorHAnsi" w:cstheme="majorHAnsi"/>
        </w:rPr>
        <w:t>. Tuttavia</w:t>
      </w:r>
      <w:r w:rsidR="003571A8" w:rsidRPr="00322B13">
        <w:rPr>
          <w:rFonts w:asciiTheme="majorHAnsi" w:hAnsiTheme="majorHAnsi" w:cstheme="majorHAnsi"/>
        </w:rPr>
        <w:t>,</w:t>
      </w:r>
      <w:r w:rsidR="00066AE9" w:rsidRPr="00322B13">
        <w:rPr>
          <w:rFonts w:asciiTheme="majorHAnsi" w:hAnsiTheme="majorHAnsi" w:cstheme="majorHAnsi"/>
        </w:rPr>
        <w:t xml:space="preserve"> questa differenza è solamente di circa il 6%, </w:t>
      </w:r>
      <w:r w:rsidR="001D00A7" w:rsidRPr="00322B13">
        <w:rPr>
          <w:rFonts w:asciiTheme="majorHAnsi" w:hAnsiTheme="majorHAnsi" w:cstheme="majorHAnsi"/>
        </w:rPr>
        <w:t>mentre</w:t>
      </w:r>
      <w:r w:rsidR="00066AE9" w:rsidRPr="00322B13">
        <w:rPr>
          <w:rFonts w:asciiTheme="majorHAnsi" w:hAnsiTheme="majorHAnsi" w:cstheme="majorHAnsi"/>
        </w:rPr>
        <w:t xml:space="preserve"> arriva praticamente ad azzerarsi nei dispositivi che fanno uso di un compilatore JIT.</w:t>
      </w:r>
      <w:r w:rsidR="00066AE9" w:rsidRPr="00322B13">
        <w:rPr>
          <w:rFonts w:asciiTheme="majorHAnsi" w:hAnsiTheme="majorHAnsi" w:cstheme="majorHAnsi"/>
        </w:rPr>
        <w:br/>
        <w:t>Inoltre</w:t>
      </w:r>
      <w:r w:rsidR="00546BD6" w:rsidRPr="00322B13">
        <w:rPr>
          <w:rFonts w:asciiTheme="majorHAnsi" w:hAnsiTheme="majorHAnsi" w:cstheme="majorHAnsi"/>
        </w:rPr>
        <w:t>,</w:t>
      </w:r>
      <w:r w:rsidR="00066AE9" w:rsidRPr="00322B13">
        <w:rPr>
          <w:rFonts w:asciiTheme="majorHAnsi" w:hAnsiTheme="majorHAnsi" w:cstheme="majorHAnsi"/>
        </w:rPr>
        <w:t xml:space="preserve"> </w:t>
      </w:r>
      <w:r w:rsidR="001D00A7" w:rsidRPr="00322B13">
        <w:rPr>
          <w:rFonts w:asciiTheme="majorHAnsi" w:hAnsiTheme="majorHAnsi" w:cstheme="majorHAnsi"/>
        </w:rPr>
        <w:t>mentre nei dispositivi in cui JIT è assente gli accessi</w:t>
      </w:r>
      <w:r w:rsidR="00066AE9" w:rsidRPr="00322B13">
        <w:rPr>
          <w:rFonts w:asciiTheme="majorHAnsi" w:hAnsiTheme="majorHAnsi" w:cstheme="majorHAnsi"/>
        </w:rPr>
        <w:t xml:space="preserve"> </w:t>
      </w:r>
      <w:r w:rsidR="00546BD6" w:rsidRPr="00322B13">
        <w:rPr>
          <w:rFonts w:asciiTheme="majorHAnsi" w:hAnsiTheme="majorHAnsi" w:cstheme="majorHAnsi"/>
        </w:rPr>
        <w:t>a</w:t>
      </w:r>
      <w:r w:rsidR="00611B52" w:rsidRPr="00322B13">
        <w:rPr>
          <w:rFonts w:asciiTheme="majorHAnsi" w:hAnsiTheme="majorHAnsi" w:cstheme="majorHAnsi"/>
        </w:rPr>
        <w:t xml:space="preserve"> variabili locali impieg</w:t>
      </w:r>
      <w:r w:rsidR="001D00A7" w:rsidRPr="00322B13">
        <w:rPr>
          <w:rFonts w:asciiTheme="majorHAnsi" w:hAnsiTheme="majorHAnsi" w:cstheme="majorHAnsi"/>
        </w:rPr>
        <w:t>ano</w:t>
      </w:r>
      <w:r w:rsidR="00611B52" w:rsidRPr="00322B13">
        <w:rPr>
          <w:rFonts w:asciiTheme="majorHAnsi" w:hAnsiTheme="majorHAnsi" w:cstheme="majorHAnsi"/>
        </w:rPr>
        <w:t xml:space="preserve"> </w:t>
      </w:r>
      <w:r w:rsidR="001D00A7" w:rsidRPr="00322B13">
        <w:rPr>
          <w:rFonts w:asciiTheme="majorHAnsi" w:hAnsiTheme="majorHAnsi" w:cstheme="majorHAnsi"/>
        </w:rPr>
        <w:t>circa il 20% di tempo in meno rispetto</w:t>
      </w:r>
      <w:r w:rsidR="00611B52" w:rsidRPr="00322B13">
        <w:rPr>
          <w:rFonts w:asciiTheme="majorHAnsi" w:hAnsiTheme="majorHAnsi" w:cstheme="majorHAnsi"/>
        </w:rPr>
        <w:t xml:space="preserve"> </w:t>
      </w:r>
      <w:r w:rsidR="001D00A7" w:rsidRPr="00322B13">
        <w:rPr>
          <w:rFonts w:asciiTheme="majorHAnsi" w:hAnsiTheme="majorHAnsi" w:cstheme="majorHAnsi"/>
        </w:rPr>
        <w:t xml:space="preserve">agli </w:t>
      </w:r>
      <w:r w:rsidR="00611B52" w:rsidRPr="00322B13">
        <w:rPr>
          <w:rFonts w:asciiTheme="majorHAnsi" w:hAnsiTheme="majorHAnsi" w:cstheme="majorHAnsi"/>
        </w:rPr>
        <w:t xml:space="preserve">accessi a </w:t>
      </w:r>
      <w:r w:rsidR="00611B52" w:rsidRPr="00322B13">
        <w:rPr>
          <w:rFonts w:asciiTheme="majorHAnsi" w:hAnsiTheme="majorHAnsi" w:cstheme="majorHAnsi"/>
          <w:i/>
          <w:iCs/>
        </w:rPr>
        <w:t>field</w:t>
      </w:r>
      <w:r w:rsidR="00546BD6" w:rsidRPr="00322B13">
        <w:rPr>
          <w:rFonts w:asciiTheme="majorHAnsi" w:hAnsiTheme="majorHAnsi" w:cstheme="majorHAnsi"/>
        </w:rPr>
        <w:t xml:space="preserve">, </w:t>
      </w:r>
      <w:r w:rsidR="001D00A7" w:rsidRPr="00322B13">
        <w:rPr>
          <w:rFonts w:asciiTheme="majorHAnsi" w:hAnsiTheme="majorHAnsi" w:cstheme="majorHAnsi"/>
        </w:rPr>
        <w:t>nei dispositivi in cui esso è presente la d</w:t>
      </w:r>
      <w:r w:rsidR="00546BD6" w:rsidRPr="00322B13">
        <w:rPr>
          <w:rFonts w:asciiTheme="majorHAnsi" w:hAnsiTheme="majorHAnsi" w:cstheme="majorHAnsi"/>
        </w:rPr>
        <w:t xml:space="preserve">ifferenza </w:t>
      </w:r>
      <w:r w:rsidR="001D00A7" w:rsidRPr="00322B13">
        <w:rPr>
          <w:rFonts w:asciiTheme="majorHAnsi" w:hAnsiTheme="majorHAnsi" w:cstheme="majorHAnsi"/>
        </w:rPr>
        <w:t>tra i due è pressoché nulla</w:t>
      </w:r>
      <w:r w:rsidR="00546BD6" w:rsidRPr="00322B13">
        <w:rPr>
          <w:rFonts w:asciiTheme="majorHAnsi" w:hAnsiTheme="majorHAnsi" w:cstheme="majorHAnsi"/>
        </w:rPr>
        <w:t>.</w:t>
      </w:r>
      <w:r w:rsidR="007600CC" w:rsidRPr="00322B13">
        <w:rPr>
          <w:rFonts w:asciiTheme="majorHAnsi" w:hAnsiTheme="majorHAnsi" w:cstheme="majorHAnsi"/>
        </w:rPr>
        <w:br/>
      </w:r>
    </w:p>
    <w:p w14:paraId="691103D5" w14:textId="4CCCE103" w:rsidR="000F6E4D" w:rsidRPr="00322B13" w:rsidRDefault="000F6E4D" w:rsidP="009A60F2">
      <w:pPr>
        <w:rPr>
          <w:rFonts w:asciiTheme="majorHAnsi" w:hAnsiTheme="majorHAnsi" w:cstheme="majorHAnsi"/>
        </w:rPr>
      </w:pPr>
    </w:p>
    <w:p w14:paraId="6AE119BD" w14:textId="2C9B72FE" w:rsidR="000F6E4D" w:rsidRPr="00322B13" w:rsidRDefault="000F6E4D" w:rsidP="009A60F2">
      <w:pPr>
        <w:rPr>
          <w:rFonts w:asciiTheme="majorHAnsi" w:hAnsiTheme="majorHAnsi" w:cstheme="majorHAnsi"/>
        </w:rPr>
      </w:pPr>
    </w:p>
    <w:p w14:paraId="6297456D" w14:textId="0DC690BA" w:rsidR="00785E14" w:rsidRPr="00FE68D3" w:rsidRDefault="0023054B" w:rsidP="001B586E">
      <w:pPr>
        <w:pStyle w:val="Titolo1"/>
        <w:numPr>
          <w:ilvl w:val="0"/>
          <w:numId w:val="10"/>
        </w:numPr>
        <w:rPr>
          <w:sz w:val="40"/>
          <w:szCs w:val="40"/>
        </w:rPr>
      </w:pPr>
      <w:bookmarkStart w:id="21" w:name="_Toc42682697"/>
      <w:r w:rsidRPr="00FE68D3">
        <w:rPr>
          <w:b/>
          <w:bCs/>
          <w:sz w:val="40"/>
          <w:szCs w:val="40"/>
        </w:rPr>
        <w:t>Riguardo Quicky News</w:t>
      </w:r>
      <w:bookmarkEnd w:id="21"/>
    </w:p>
    <w:p w14:paraId="30D11C5D" w14:textId="3E97EE6C" w:rsidR="00785E14" w:rsidRPr="00322B13" w:rsidRDefault="00785E14" w:rsidP="00B0787F">
      <w:pPr>
        <w:jc w:val="both"/>
        <w:rPr>
          <w:rFonts w:asciiTheme="majorHAnsi" w:hAnsiTheme="majorHAnsi"/>
        </w:rPr>
      </w:pPr>
      <w:r w:rsidRPr="00322B13">
        <w:rPr>
          <w:rFonts w:asciiTheme="majorHAnsi" w:hAnsiTheme="majorHAnsi"/>
        </w:rPr>
        <w:t>Il funzionamento dell’app lo si può trovare s</w:t>
      </w:r>
      <w:r w:rsidR="008D5899">
        <w:rPr>
          <w:rFonts w:asciiTheme="majorHAnsi" w:hAnsiTheme="majorHAnsi"/>
        </w:rPr>
        <w:t>u</w:t>
      </w:r>
      <w:r w:rsidRPr="00322B13">
        <w:rPr>
          <w:rFonts w:asciiTheme="majorHAnsi" w:hAnsiTheme="majorHAnsi"/>
        </w:rPr>
        <w:t xml:space="preserve"> github al seguente indirizzo:</w:t>
      </w:r>
      <w:r w:rsidR="00B034E2" w:rsidRPr="00322B13">
        <w:rPr>
          <w:rFonts w:asciiTheme="majorHAnsi" w:hAnsiTheme="majorHAnsi"/>
        </w:rPr>
        <w:t xml:space="preserve"> </w:t>
      </w:r>
      <w:r w:rsidR="00B034E2" w:rsidRPr="00322B13">
        <w:rPr>
          <w:rFonts w:asciiTheme="majorHAnsi" w:hAnsiTheme="majorHAnsi"/>
          <w:i/>
          <w:iCs/>
        </w:rPr>
        <w:t>https://github.com/francevarotz98/QuickyNews/blob/master/README.md</w:t>
      </w:r>
      <w:r w:rsidRPr="00322B13">
        <w:rPr>
          <w:rFonts w:asciiTheme="majorHAnsi" w:hAnsiTheme="majorHAnsi"/>
        </w:rPr>
        <w:t xml:space="preserve"> </w:t>
      </w:r>
      <w:r w:rsidR="00B0787F" w:rsidRPr="00322B13">
        <w:rPr>
          <w:rFonts w:asciiTheme="majorHAnsi" w:hAnsiTheme="majorHAnsi"/>
        </w:rPr>
        <w:t>.</w:t>
      </w:r>
    </w:p>
    <w:p w14:paraId="6A59F39D" w14:textId="27B4DD5A" w:rsidR="00B0787F" w:rsidRPr="00322B13" w:rsidRDefault="00B0787F" w:rsidP="00B0787F">
      <w:pPr>
        <w:jc w:val="both"/>
        <w:rPr>
          <w:rFonts w:asciiTheme="majorHAnsi" w:hAnsiTheme="majorHAnsi"/>
        </w:rPr>
      </w:pPr>
      <w:r w:rsidRPr="00322B13">
        <w:rPr>
          <w:rFonts w:asciiTheme="majorHAnsi" w:hAnsiTheme="majorHAnsi"/>
        </w:rPr>
        <w:t>In questo capitolo</w:t>
      </w:r>
      <w:r w:rsidR="00DB1067">
        <w:rPr>
          <w:rFonts w:asciiTheme="majorHAnsi" w:hAnsiTheme="majorHAnsi"/>
        </w:rPr>
        <w:t>, invece,</w:t>
      </w:r>
      <w:r w:rsidRPr="00322B13">
        <w:rPr>
          <w:rFonts w:asciiTheme="majorHAnsi" w:hAnsiTheme="majorHAnsi"/>
        </w:rPr>
        <w:t xml:space="preserve"> parleremo delle  scelte tecniche e</w:t>
      </w:r>
      <w:r w:rsidR="0063782F" w:rsidRPr="00322B13">
        <w:rPr>
          <w:rFonts w:asciiTheme="majorHAnsi" w:hAnsiTheme="majorHAnsi"/>
        </w:rPr>
        <w:t xml:space="preserve"> di alcune note riguardanti il progetto</w:t>
      </w:r>
      <w:r w:rsidRPr="00322B13">
        <w:rPr>
          <w:rFonts w:asciiTheme="majorHAnsi" w:hAnsiTheme="majorHAnsi"/>
        </w:rPr>
        <w:t>.</w:t>
      </w:r>
    </w:p>
    <w:p w14:paraId="757B6CFB" w14:textId="2BDE77BF" w:rsidR="00B0787F" w:rsidRPr="00322B13" w:rsidRDefault="0023054B" w:rsidP="001B586E">
      <w:pPr>
        <w:pStyle w:val="Titolo2"/>
        <w:numPr>
          <w:ilvl w:val="1"/>
          <w:numId w:val="10"/>
        </w:numPr>
        <w:rPr>
          <w:b/>
          <w:bCs/>
        </w:rPr>
      </w:pPr>
      <w:bookmarkStart w:id="22" w:name="_Toc42682698"/>
      <w:r w:rsidRPr="00322B13">
        <w:rPr>
          <w:b/>
          <w:bCs/>
        </w:rPr>
        <w:t>Scelte Tecniche</w:t>
      </w:r>
      <w:bookmarkEnd w:id="22"/>
    </w:p>
    <w:p w14:paraId="4E835791" w14:textId="77777777" w:rsidR="00B0787F" w:rsidRPr="00322B13" w:rsidRDefault="00B0787F" w:rsidP="00B0787F">
      <w:pPr>
        <w:ind w:left="180"/>
        <w:jc w:val="both"/>
        <w:rPr>
          <w:rFonts w:asciiTheme="majorHAnsi" w:hAnsiTheme="majorHAnsi"/>
        </w:rPr>
      </w:pPr>
      <w:r w:rsidRPr="00322B13">
        <w:rPr>
          <w:rFonts w:asciiTheme="majorHAnsi" w:hAnsiTheme="majorHAnsi"/>
        </w:rPr>
        <w:t>Sono state fatte diverse scelte tecniche nella realizzazione di QuickyNews; alcune per rendere più gradevole l’esperienza d’uso, altre per rispettare al meglio i vincoli di Build for Billions.</w:t>
      </w:r>
    </w:p>
    <w:p w14:paraId="1FC34300" w14:textId="77777777" w:rsidR="00B0787F" w:rsidRPr="00322B13" w:rsidRDefault="00B0787F" w:rsidP="00B0787F">
      <w:pPr>
        <w:ind w:left="180"/>
        <w:jc w:val="both"/>
        <w:rPr>
          <w:rFonts w:asciiTheme="majorHAnsi" w:hAnsiTheme="majorHAnsi"/>
        </w:rPr>
      </w:pPr>
      <w:r w:rsidRPr="00322B13">
        <w:rPr>
          <w:rFonts w:asciiTheme="majorHAnsi" w:hAnsiTheme="majorHAnsi"/>
        </w:rPr>
        <w:t xml:space="preserve">Parliamo subito del perché si è voluta utilizzare la </w:t>
      </w:r>
      <w:r w:rsidRPr="00322B13">
        <w:rPr>
          <w:rFonts w:asciiTheme="majorHAnsi" w:hAnsiTheme="majorHAnsi"/>
          <w:u w:val="single"/>
        </w:rPr>
        <w:t>lingua inglese</w:t>
      </w:r>
      <w:r w:rsidRPr="00322B13">
        <w:rPr>
          <w:rFonts w:asciiTheme="majorHAnsi" w:hAnsiTheme="majorHAnsi"/>
        </w:rPr>
        <w:t xml:space="preserve">. La motivazione è che il pubblico dei Build for Billions sono per la maggior parte gli abitanti dell’Asia orientale e meridionale. In queste zone troviamo </w:t>
      </w:r>
      <w:r w:rsidRPr="00322B13">
        <w:rPr>
          <w:rFonts w:asciiTheme="majorHAnsi" w:hAnsiTheme="majorHAnsi"/>
        </w:rPr>
        <w:lastRenderedPageBreak/>
        <w:t>Cina e India, e sapendo che in India si parla inglese, e che i partecipanti allo sviluppo progetto hanno una buona conoscenza dell’inglese, si è optato per utilizzare questa lingua.</w:t>
      </w:r>
    </w:p>
    <w:p w14:paraId="20EE0B01" w14:textId="11851ACE" w:rsidR="00B0787F" w:rsidRPr="00322B13" w:rsidRDefault="00B0787F" w:rsidP="00B0787F">
      <w:pPr>
        <w:ind w:left="180"/>
        <w:jc w:val="both"/>
        <w:rPr>
          <w:rFonts w:asciiTheme="majorHAnsi" w:hAnsiTheme="majorHAnsi"/>
        </w:rPr>
      </w:pPr>
      <w:r w:rsidRPr="00322B13">
        <w:rPr>
          <w:rFonts w:asciiTheme="majorHAnsi" w:hAnsiTheme="majorHAnsi"/>
        </w:rPr>
        <w:t xml:space="preserve">In secondo luogo andiamo a vedere perché si è scelto di mostrare in </w:t>
      </w:r>
      <w:r w:rsidRPr="00322B13">
        <w:rPr>
          <w:rFonts w:asciiTheme="majorHAnsi" w:hAnsiTheme="majorHAnsi"/>
          <w:i/>
          <w:iCs/>
        </w:rPr>
        <w:t>Top News</w:t>
      </w:r>
      <w:r w:rsidRPr="00322B13">
        <w:rPr>
          <w:rFonts w:asciiTheme="majorHAnsi" w:hAnsiTheme="majorHAnsi"/>
        </w:rPr>
        <w:t xml:space="preserve"> e in </w:t>
      </w:r>
      <w:r w:rsidRPr="00322B13">
        <w:rPr>
          <w:rFonts w:asciiTheme="majorHAnsi" w:hAnsiTheme="majorHAnsi"/>
          <w:i/>
          <w:iCs/>
        </w:rPr>
        <w:t>For You</w:t>
      </w:r>
      <w:r w:rsidRPr="00322B13">
        <w:rPr>
          <w:rFonts w:asciiTheme="majorHAnsi" w:hAnsiTheme="majorHAnsi"/>
        </w:rPr>
        <w:t xml:space="preserve"> solamente le </w:t>
      </w:r>
      <w:r w:rsidRPr="00322B13">
        <w:rPr>
          <w:rFonts w:asciiTheme="majorHAnsi" w:hAnsiTheme="majorHAnsi"/>
          <w:u w:val="single"/>
        </w:rPr>
        <w:t>notizie di</w:t>
      </w:r>
      <w:r w:rsidRPr="00322B13">
        <w:rPr>
          <w:rFonts w:asciiTheme="majorHAnsi" w:hAnsiTheme="majorHAnsi"/>
        </w:rPr>
        <w:t xml:space="preserve">, al massimo, </w:t>
      </w:r>
      <w:r w:rsidRPr="00322B13">
        <w:rPr>
          <w:rFonts w:asciiTheme="majorHAnsi" w:hAnsiTheme="majorHAnsi"/>
          <w:u w:val="single"/>
        </w:rPr>
        <w:t>20 ore fa</w:t>
      </w:r>
      <w:r w:rsidRPr="00322B13">
        <w:rPr>
          <w:rFonts w:asciiTheme="majorHAnsi" w:hAnsiTheme="majorHAnsi"/>
        </w:rPr>
        <w:t>. Questa scelta è stata fatta principalmente per non sovraccaricare troppo di lavoro il dispos</w:t>
      </w:r>
      <w:r w:rsidR="005B2BBC">
        <w:rPr>
          <w:rFonts w:asciiTheme="majorHAnsi" w:hAnsiTheme="majorHAnsi"/>
        </w:rPr>
        <w:t>i</w:t>
      </w:r>
      <w:r w:rsidRPr="00322B13">
        <w:rPr>
          <w:rFonts w:asciiTheme="majorHAnsi" w:hAnsiTheme="majorHAnsi"/>
        </w:rPr>
        <w:t>tivo, pur lasciando una vasta possibilità di scelta di notizie all’utente. Il limite massimo di ore però NON c’è per le notizie salvate. Si è deciso, infatti che se l’utente si salva una notizia, noi NON dobbiamo cancellargliela; quando non la vorrà più, la eliminerà da solo.</w:t>
      </w:r>
    </w:p>
    <w:p w14:paraId="6728DB16" w14:textId="77777777" w:rsidR="00B0787F" w:rsidRPr="00322B13" w:rsidRDefault="00B0787F" w:rsidP="00B0787F">
      <w:pPr>
        <w:ind w:left="180"/>
        <w:jc w:val="both"/>
        <w:rPr>
          <w:rFonts w:asciiTheme="majorHAnsi" w:hAnsiTheme="majorHAnsi"/>
        </w:rPr>
      </w:pPr>
      <w:r w:rsidRPr="00322B13">
        <w:rPr>
          <w:rFonts w:asciiTheme="majorHAnsi" w:hAnsiTheme="majorHAnsi"/>
        </w:rPr>
        <w:t>Andiamo ora verso i dettagli più tecnici. Perché abbiamo deciso di NON utilizzare le notifiche. La risposta è che non volevamo che la nostra applicazione fosse troppo invadente, né consumasse troppa energia.</w:t>
      </w:r>
    </w:p>
    <w:p w14:paraId="7D05F969" w14:textId="476C0381" w:rsidR="00D75C92" w:rsidRPr="00322B13" w:rsidRDefault="00B0787F" w:rsidP="003E6BE2">
      <w:pPr>
        <w:ind w:left="180"/>
        <w:jc w:val="both"/>
        <w:rPr>
          <w:rFonts w:asciiTheme="majorHAnsi" w:hAnsiTheme="majorHAnsi"/>
        </w:rPr>
      </w:pPr>
      <w:r w:rsidRPr="00322B13">
        <w:rPr>
          <w:rFonts w:asciiTheme="majorHAnsi" w:hAnsiTheme="majorHAnsi"/>
        </w:rPr>
        <w:t>Andiamo a spiegare ora la scelta dell’</w:t>
      </w:r>
      <w:r w:rsidRPr="00322B13">
        <w:rPr>
          <w:rFonts w:asciiTheme="majorHAnsi" w:hAnsiTheme="majorHAnsi"/>
          <w:u w:val="single"/>
        </w:rPr>
        <w:t>Api 21</w:t>
      </w:r>
      <w:r w:rsidR="000E46D3" w:rsidRPr="00322B13">
        <w:rPr>
          <w:rFonts w:asciiTheme="majorHAnsi" w:hAnsiTheme="majorHAnsi"/>
          <w:u w:val="single"/>
        </w:rPr>
        <w:t xml:space="preserve"> </w:t>
      </w:r>
      <w:r w:rsidR="000E46D3" w:rsidRPr="00322B13">
        <w:rPr>
          <w:rFonts w:asciiTheme="majorHAnsi" w:hAnsiTheme="majorHAnsi"/>
        </w:rPr>
        <w:t>(Android 5.0)</w:t>
      </w:r>
      <w:r w:rsidRPr="00322B13">
        <w:rPr>
          <w:rFonts w:asciiTheme="majorHAnsi" w:hAnsiTheme="majorHAnsi"/>
        </w:rPr>
        <w:t xml:space="preserve"> come versione minima</w:t>
      </w:r>
      <w:r w:rsidR="0030773D" w:rsidRPr="00322B13">
        <w:rPr>
          <w:rFonts w:asciiTheme="majorHAnsi" w:hAnsiTheme="majorHAnsi"/>
        </w:rPr>
        <w:t>. Q</w:t>
      </w:r>
      <w:r w:rsidR="000E46D3" w:rsidRPr="00322B13">
        <w:rPr>
          <w:rFonts w:asciiTheme="majorHAnsi" w:hAnsiTheme="majorHAnsi"/>
        </w:rPr>
        <w:t>uesta scelta è</w:t>
      </w:r>
      <w:r w:rsidR="00C576AB">
        <w:rPr>
          <w:rFonts w:asciiTheme="majorHAnsi" w:hAnsiTheme="majorHAnsi"/>
        </w:rPr>
        <w:t xml:space="preserve"> stata  fatta</w:t>
      </w:r>
      <w:r w:rsidR="000E46D3" w:rsidRPr="00322B13">
        <w:rPr>
          <w:rFonts w:asciiTheme="majorHAnsi" w:hAnsiTheme="majorHAnsi"/>
        </w:rPr>
        <w:t xml:space="preserve"> dopo aver visto</w:t>
      </w:r>
      <w:r w:rsidRPr="00322B13">
        <w:rPr>
          <w:rFonts w:asciiTheme="majorHAnsi" w:hAnsiTheme="majorHAnsi"/>
        </w:rPr>
        <w:t xml:space="preserve"> su Android Studio </w:t>
      </w:r>
      <w:r w:rsidR="00C576AB">
        <w:rPr>
          <w:rFonts w:asciiTheme="majorHAnsi" w:hAnsiTheme="majorHAnsi"/>
        </w:rPr>
        <w:t xml:space="preserve">che </w:t>
      </w:r>
      <w:r w:rsidRPr="00322B13">
        <w:rPr>
          <w:rFonts w:asciiTheme="majorHAnsi" w:hAnsiTheme="majorHAnsi"/>
        </w:rPr>
        <w:t>un’applicazione</w:t>
      </w:r>
      <w:r w:rsidR="00D75C92" w:rsidRPr="00322B13">
        <w:rPr>
          <w:rFonts w:asciiTheme="majorHAnsi" w:hAnsiTheme="majorHAnsi"/>
        </w:rPr>
        <w:t xml:space="preserve"> sviluppata</w:t>
      </w:r>
      <w:r w:rsidRPr="00322B13">
        <w:rPr>
          <w:rFonts w:asciiTheme="majorHAnsi" w:hAnsiTheme="majorHAnsi"/>
        </w:rPr>
        <w:t xml:space="preserve"> in Api </w:t>
      </w:r>
      <w:r w:rsidR="00C576AB">
        <w:rPr>
          <w:rFonts w:asciiTheme="majorHAnsi" w:hAnsiTheme="majorHAnsi"/>
        </w:rPr>
        <w:t xml:space="preserve">21 </w:t>
      </w:r>
      <w:r w:rsidR="00D75C92" w:rsidRPr="00322B13">
        <w:rPr>
          <w:rFonts w:asciiTheme="majorHAnsi" w:hAnsiTheme="majorHAnsi"/>
        </w:rPr>
        <w:t>era avviabile nel</w:t>
      </w:r>
      <w:r w:rsidR="000E46D3" w:rsidRPr="00322B13">
        <w:rPr>
          <w:rFonts w:asciiTheme="majorHAnsi" w:hAnsiTheme="majorHAnsi"/>
        </w:rPr>
        <w:t xml:space="preserve"> </w:t>
      </w:r>
      <w:r w:rsidRPr="00322B13">
        <w:rPr>
          <w:rFonts w:asciiTheme="majorHAnsi" w:hAnsiTheme="majorHAnsi"/>
        </w:rPr>
        <w:t>94.2% d</w:t>
      </w:r>
      <w:r w:rsidR="00D75C92" w:rsidRPr="00322B13">
        <w:rPr>
          <w:rFonts w:asciiTheme="majorHAnsi" w:hAnsiTheme="majorHAnsi"/>
        </w:rPr>
        <w:t>e</w:t>
      </w:r>
      <w:r w:rsidRPr="00322B13">
        <w:rPr>
          <w:rFonts w:asciiTheme="majorHAnsi" w:hAnsiTheme="majorHAnsi"/>
        </w:rPr>
        <w:t xml:space="preserve">i </w:t>
      </w:r>
      <w:r w:rsidR="00D75C92" w:rsidRPr="00322B13">
        <w:rPr>
          <w:rFonts w:asciiTheme="majorHAnsi" w:hAnsiTheme="majorHAnsi"/>
        </w:rPr>
        <w:t>dispostivi</w:t>
      </w:r>
      <w:r w:rsidRPr="00322B13">
        <w:rPr>
          <w:rFonts w:asciiTheme="majorHAnsi" w:hAnsiTheme="majorHAnsi"/>
        </w:rPr>
        <w:t xml:space="preserve"> totali, mentre</w:t>
      </w:r>
      <w:r w:rsidR="000E46D3" w:rsidRPr="00322B13">
        <w:rPr>
          <w:rFonts w:asciiTheme="majorHAnsi" w:hAnsiTheme="majorHAnsi"/>
        </w:rPr>
        <w:t>,</w:t>
      </w:r>
      <w:r w:rsidRPr="00322B13">
        <w:rPr>
          <w:rFonts w:asciiTheme="majorHAnsi" w:hAnsiTheme="majorHAnsi"/>
        </w:rPr>
        <w:t xml:space="preserve"> ad esempio</w:t>
      </w:r>
      <w:r w:rsidR="000E46D3" w:rsidRPr="00322B13">
        <w:rPr>
          <w:rFonts w:asciiTheme="majorHAnsi" w:hAnsiTheme="majorHAnsi"/>
        </w:rPr>
        <w:t>,</w:t>
      </w:r>
      <w:r w:rsidRPr="00322B13">
        <w:rPr>
          <w:rFonts w:asciiTheme="majorHAnsi" w:hAnsiTheme="majorHAnsi"/>
        </w:rPr>
        <w:t xml:space="preserve"> già andando all’Api 23 la percentuale scendeva all’85%</w:t>
      </w:r>
      <w:r w:rsidR="00D75C92" w:rsidRPr="00322B13">
        <w:rPr>
          <w:rFonts w:asciiTheme="majorHAnsi" w:hAnsiTheme="majorHAnsi"/>
        </w:rPr>
        <w:t xml:space="preserve">. </w:t>
      </w:r>
      <w:r w:rsidR="000E46D3" w:rsidRPr="00322B13">
        <w:rPr>
          <w:rFonts w:asciiTheme="majorHAnsi" w:hAnsiTheme="majorHAnsi"/>
        </w:rPr>
        <w:t>Questo ci ha permesso comunque di usare tutti i metodi di cui necessitavamo.</w:t>
      </w:r>
      <w:r w:rsidR="00C576AB">
        <w:rPr>
          <w:rFonts w:asciiTheme="majorHAnsi" w:hAnsiTheme="majorHAnsi"/>
        </w:rPr>
        <w:t xml:space="preserve"> Non abbiamo scelto Api inferiori in quanto, informandoci in rete, i cellulari di basso costo utilizzano una versione di Android superiore o uguale ad Android Lollipop (Android 5.0).</w:t>
      </w:r>
    </w:p>
    <w:p w14:paraId="3FE0BA96" w14:textId="204E680A" w:rsidR="00D75C92" w:rsidRPr="00322B13" w:rsidRDefault="00254172" w:rsidP="001B586E">
      <w:pPr>
        <w:pStyle w:val="Titolo2"/>
        <w:numPr>
          <w:ilvl w:val="1"/>
          <w:numId w:val="10"/>
        </w:numPr>
        <w:rPr>
          <w:b/>
          <w:bCs/>
        </w:rPr>
      </w:pPr>
      <w:bookmarkStart w:id="23" w:name="_Toc42682699"/>
      <w:r w:rsidRPr="00322B13">
        <w:rPr>
          <w:b/>
          <w:bCs/>
        </w:rPr>
        <w:t>Note sul funzionamento</w:t>
      </w:r>
      <w:r w:rsidR="0063782F" w:rsidRPr="00322B13">
        <w:rPr>
          <w:b/>
          <w:bCs/>
        </w:rPr>
        <w:t xml:space="preserve"> e</w:t>
      </w:r>
      <w:r w:rsidRPr="00322B13">
        <w:rPr>
          <w:b/>
          <w:bCs/>
        </w:rPr>
        <w:t xml:space="preserve"> sui test eseguiti</w:t>
      </w:r>
      <w:bookmarkEnd w:id="23"/>
    </w:p>
    <w:p w14:paraId="7034A3E2" w14:textId="6422AC97" w:rsidR="00B034E2" w:rsidRPr="00322B13" w:rsidRDefault="00B034E2" w:rsidP="003E6BE2">
      <w:pPr>
        <w:ind w:left="180"/>
        <w:jc w:val="both"/>
        <w:rPr>
          <w:rFonts w:asciiTheme="majorHAnsi" w:hAnsiTheme="majorHAnsi"/>
        </w:rPr>
      </w:pPr>
      <w:r w:rsidRPr="00322B13">
        <w:rPr>
          <w:rFonts w:asciiTheme="majorHAnsi" w:hAnsiTheme="majorHAnsi"/>
        </w:rPr>
        <w:t>In questo paragrafo vedremo</w:t>
      </w:r>
      <w:r w:rsidR="00C80E1F">
        <w:rPr>
          <w:rFonts w:asciiTheme="majorHAnsi" w:hAnsiTheme="majorHAnsi"/>
        </w:rPr>
        <w:t xml:space="preserve"> sia</w:t>
      </w:r>
      <w:r w:rsidRPr="00322B13">
        <w:rPr>
          <w:rFonts w:asciiTheme="majorHAnsi" w:hAnsiTheme="majorHAnsi"/>
        </w:rPr>
        <w:t xml:space="preserve"> alcune cos</w:t>
      </w:r>
      <w:r w:rsidR="00C80E1F">
        <w:rPr>
          <w:rFonts w:asciiTheme="majorHAnsi" w:hAnsiTheme="majorHAnsi"/>
        </w:rPr>
        <w:t xml:space="preserve">e </w:t>
      </w:r>
      <w:r w:rsidRPr="00322B13">
        <w:rPr>
          <w:rFonts w:asciiTheme="majorHAnsi" w:hAnsiTheme="majorHAnsi"/>
        </w:rPr>
        <w:t>che non sono immediate per l’utente nell’utilizzo dell’app</w:t>
      </w:r>
      <w:r w:rsidR="0063782F" w:rsidRPr="00322B13">
        <w:rPr>
          <w:rFonts w:asciiTheme="majorHAnsi" w:hAnsiTheme="majorHAnsi"/>
        </w:rPr>
        <w:t xml:space="preserve"> </w:t>
      </w:r>
      <w:r w:rsidR="00C80E1F">
        <w:rPr>
          <w:rFonts w:asciiTheme="majorHAnsi" w:hAnsiTheme="majorHAnsi"/>
        </w:rPr>
        <w:t>sia</w:t>
      </w:r>
      <w:r w:rsidR="0063782F" w:rsidRPr="00322B13">
        <w:rPr>
          <w:rFonts w:asciiTheme="majorHAnsi" w:hAnsiTheme="majorHAnsi"/>
        </w:rPr>
        <w:t xml:space="preserve"> su </w:t>
      </w:r>
      <w:r w:rsidR="00C80E1F">
        <w:rPr>
          <w:rFonts w:asciiTheme="majorHAnsi" w:hAnsiTheme="majorHAnsi"/>
        </w:rPr>
        <w:t>quali</w:t>
      </w:r>
      <w:r w:rsidR="0063782F" w:rsidRPr="00322B13">
        <w:rPr>
          <w:rFonts w:asciiTheme="majorHAnsi" w:hAnsiTheme="majorHAnsi"/>
        </w:rPr>
        <w:t xml:space="preserve"> dispositivi sono stati eseguiti i vari test di funzionamento di Quicky News</w:t>
      </w:r>
      <w:r w:rsidRPr="00322B13">
        <w:rPr>
          <w:rFonts w:asciiTheme="majorHAnsi" w:hAnsiTheme="majorHAnsi"/>
        </w:rPr>
        <w:t>.</w:t>
      </w:r>
    </w:p>
    <w:p w14:paraId="6F8BAEB4" w14:textId="77E26C15" w:rsidR="0063782F" w:rsidRPr="00322B13" w:rsidRDefault="0063782F" w:rsidP="001B586E">
      <w:pPr>
        <w:pStyle w:val="Paragrafoelenco"/>
        <w:numPr>
          <w:ilvl w:val="0"/>
          <w:numId w:val="19"/>
        </w:numPr>
        <w:ind w:left="900"/>
        <w:jc w:val="both"/>
        <w:rPr>
          <w:rFonts w:asciiTheme="majorHAnsi" w:hAnsiTheme="majorHAnsi"/>
        </w:rPr>
      </w:pPr>
      <w:r w:rsidRPr="00322B13">
        <w:rPr>
          <w:rFonts w:asciiTheme="majorHAnsi" w:hAnsiTheme="majorHAnsi"/>
        </w:rPr>
        <w:t>Se distruggiamo l’app mentre siamo in un fragment, quando poi riavviamo l’app per visualizzare le notizie bisogna premere su top news e poi ritornare sul fragment di interesse. Facciamo un esempio:</w:t>
      </w:r>
    </w:p>
    <w:p w14:paraId="0F9E7A3E" w14:textId="4F1C78E8" w:rsidR="0063782F" w:rsidRPr="00322B13" w:rsidRDefault="0063782F" w:rsidP="003E6BE2">
      <w:pPr>
        <w:ind w:left="888"/>
        <w:jc w:val="both"/>
        <w:rPr>
          <w:rFonts w:asciiTheme="majorHAnsi" w:hAnsiTheme="majorHAnsi"/>
        </w:rPr>
      </w:pPr>
      <w:r w:rsidRPr="00322B13">
        <w:rPr>
          <w:rFonts w:asciiTheme="majorHAnsi" w:hAnsiTheme="majorHAnsi"/>
        </w:rPr>
        <w:t>Sono nella sezione “Saved” e distruggo l’app. Quando poi riavvio all’app mi uscirà un Toast con su scritto: “Please, click on Top News (bottom left) then come back”. Basterà seguire tale indicazione e le notizie riappariranno.</w:t>
      </w:r>
    </w:p>
    <w:p w14:paraId="1257317A" w14:textId="64FCB19A" w:rsidR="0030773D" w:rsidRPr="00322B13" w:rsidRDefault="0030773D" w:rsidP="001B586E">
      <w:pPr>
        <w:pStyle w:val="Paragrafoelenco"/>
        <w:numPr>
          <w:ilvl w:val="0"/>
          <w:numId w:val="19"/>
        </w:numPr>
        <w:ind w:left="900"/>
        <w:jc w:val="both"/>
        <w:rPr>
          <w:rFonts w:asciiTheme="majorHAnsi" w:hAnsiTheme="majorHAnsi"/>
        </w:rPr>
      </w:pPr>
      <w:r w:rsidRPr="00322B13">
        <w:rPr>
          <w:rFonts w:asciiTheme="majorHAnsi" w:hAnsiTheme="majorHAnsi"/>
        </w:rPr>
        <w:t xml:space="preserve">Quando cancello una notizia da </w:t>
      </w:r>
      <w:r w:rsidR="003F0FDC">
        <w:rPr>
          <w:rFonts w:asciiTheme="majorHAnsi" w:hAnsiTheme="majorHAnsi"/>
        </w:rPr>
        <w:t>“</w:t>
      </w:r>
      <w:r w:rsidRPr="00322B13">
        <w:rPr>
          <w:rFonts w:asciiTheme="majorHAnsi" w:hAnsiTheme="majorHAnsi"/>
        </w:rPr>
        <w:t>Saved</w:t>
      </w:r>
      <w:r w:rsidR="003F0FDC">
        <w:rPr>
          <w:rFonts w:asciiTheme="majorHAnsi" w:hAnsiTheme="majorHAnsi"/>
        </w:rPr>
        <w:t>”</w:t>
      </w:r>
      <w:r w:rsidRPr="00322B13">
        <w:rPr>
          <w:rFonts w:asciiTheme="majorHAnsi" w:hAnsiTheme="majorHAnsi"/>
        </w:rPr>
        <w:t>, devo cambiare fragment per NON vederla effett</w:t>
      </w:r>
      <w:r w:rsidR="003F0FDC">
        <w:rPr>
          <w:rFonts w:asciiTheme="majorHAnsi" w:hAnsiTheme="majorHAnsi"/>
        </w:rPr>
        <w:t>i</w:t>
      </w:r>
      <w:r w:rsidRPr="00322B13">
        <w:rPr>
          <w:rFonts w:asciiTheme="majorHAnsi" w:hAnsiTheme="majorHAnsi"/>
        </w:rPr>
        <w:t>vim</w:t>
      </w:r>
      <w:r w:rsidR="003F0FDC">
        <w:rPr>
          <w:rFonts w:asciiTheme="majorHAnsi" w:hAnsiTheme="majorHAnsi"/>
        </w:rPr>
        <w:t>e</w:t>
      </w:r>
      <w:r w:rsidRPr="00322B13">
        <w:rPr>
          <w:rFonts w:asciiTheme="majorHAnsi" w:hAnsiTheme="majorHAnsi"/>
        </w:rPr>
        <w:t>nte più.</w:t>
      </w:r>
    </w:p>
    <w:p w14:paraId="28A40B79" w14:textId="64FD6A7D" w:rsidR="0030773D" w:rsidRPr="00322B13" w:rsidRDefault="0030773D" w:rsidP="003E6BE2">
      <w:pPr>
        <w:pStyle w:val="Paragrafoelenco"/>
        <w:ind w:left="900"/>
        <w:jc w:val="both"/>
        <w:rPr>
          <w:rFonts w:asciiTheme="majorHAnsi" w:hAnsiTheme="majorHAnsi"/>
        </w:rPr>
      </w:pPr>
      <w:r w:rsidRPr="00322B13">
        <w:rPr>
          <w:rFonts w:asciiTheme="majorHAnsi" w:hAnsiTheme="majorHAnsi"/>
        </w:rPr>
        <w:t xml:space="preserve">Esempio. L’utente è in </w:t>
      </w:r>
      <w:r w:rsidR="003F0FDC">
        <w:rPr>
          <w:rFonts w:asciiTheme="majorHAnsi" w:hAnsiTheme="majorHAnsi"/>
        </w:rPr>
        <w:t>“</w:t>
      </w:r>
      <w:r w:rsidRPr="00322B13">
        <w:rPr>
          <w:rFonts w:asciiTheme="majorHAnsi" w:hAnsiTheme="majorHAnsi"/>
        </w:rPr>
        <w:t>Save</w:t>
      </w:r>
      <w:r w:rsidR="003F0FDC">
        <w:rPr>
          <w:rFonts w:asciiTheme="majorHAnsi" w:hAnsiTheme="majorHAnsi"/>
        </w:rPr>
        <w:t>d”</w:t>
      </w:r>
      <w:r w:rsidRPr="00322B13">
        <w:rPr>
          <w:rFonts w:asciiTheme="majorHAnsi" w:hAnsiTheme="majorHAnsi"/>
        </w:rPr>
        <w:t xml:space="preserve"> e vuole cancellare una determinata notizia. Tiene, quindi, premuto sulla notizia che vuole cancellare e conferma la sua scelta. In “Saved” la notizia sembrerà esserci ancora, ma cambiando sezione, ad esempio andando su Top News, e ritornando in “Saved” </w:t>
      </w:r>
      <w:r w:rsidR="00C80E1F">
        <w:rPr>
          <w:rFonts w:asciiTheme="majorHAnsi" w:hAnsiTheme="majorHAnsi"/>
        </w:rPr>
        <w:t>l</w:t>
      </w:r>
      <w:r w:rsidRPr="00322B13">
        <w:rPr>
          <w:rFonts w:asciiTheme="majorHAnsi" w:hAnsiTheme="majorHAnsi"/>
        </w:rPr>
        <w:t>a notizia sarà correttemente eliminata.</w:t>
      </w:r>
    </w:p>
    <w:p w14:paraId="3731F70B" w14:textId="09DD4EC5" w:rsidR="000707F9" w:rsidRPr="00322B13" w:rsidRDefault="00980A69" w:rsidP="003E6BE2">
      <w:pPr>
        <w:ind w:left="180"/>
        <w:jc w:val="both"/>
        <w:rPr>
          <w:rFonts w:asciiTheme="majorHAnsi" w:hAnsiTheme="majorHAnsi"/>
        </w:rPr>
      </w:pPr>
      <w:r w:rsidRPr="00322B13">
        <w:rPr>
          <w:rFonts w:asciiTheme="majorHAnsi" w:hAnsiTheme="majorHAnsi"/>
        </w:rPr>
        <w:t xml:space="preserve">Per verificare Quicky News abbiamo usato i seguenti </w:t>
      </w:r>
      <w:r w:rsidR="00241611" w:rsidRPr="00322B13">
        <w:rPr>
          <w:rFonts w:asciiTheme="majorHAnsi" w:hAnsiTheme="majorHAnsi"/>
        </w:rPr>
        <w:t>dispositivi</w:t>
      </w:r>
      <w:r w:rsidRPr="00322B13">
        <w:rPr>
          <w:rFonts w:asciiTheme="majorHAnsi" w:hAnsiTheme="majorHAnsi"/>
        </w:rPr>
        <w:t>.</w:t>
      </w:r>
    </w:p>
    <w:tbl>
      <w:tblPr>
        <w:tblStyle w:val="Grigliatabella"/>
        <w:tblW w:w="10455" w:type="dxa"/>
        <w:tblInd w:w="-5" w:type="dxa"/>
        <w:tblLook w:val="04A0" w:firstRow="1" w:lastRow="0" w:firstColumn="1" w:lastColumn="0" w:noHBand="0" w:noVBand="1"/>
      </w:tblPr>
      <w:tblGrid>
        <w:gridCol w:w="2091"/>
        <w:gridCol w:w="2091"/>
        <w:gridCol w:w="2091"/>
        <w:gridCol w:w="2091"/>
        <w:gridCol w:w="2091"/>
      </w:tblGrid>
      <w:tr w:rsidR="00077D19" w:rsidRPr="00322B13" w14:paraId="182EFAAF" w14:textId="77777777" w:rsidTr="00077D19">
        <w:trPr>
          <w:trHeight w:val="263"/>
        </w:trPr>
        <w:tc>
          <w:tcPr>
            <w:tcW w:w="2091" w:type="dxa"/>
          </w:tcPr>
          <w:p w14:paraId="68590E10" w14:textId="49CDF77A" w:rsidR="00077D19" w:rsidRPr="00322B13" w:rsidRDefault="00077D19" w:rsidP="00077D19">
            <w:pPr>
              <w:jc w:val="center"/>
              <w:rPr>
                <w:rFonts w:asciiTheme="majorHAnsi" w:hAnsiTheme="majorHAnsi"/>
                <w:b/>
                <w:bCs/>
              </w:rPr>
            </w:pPr>
            <w:r w:rsidRPr="00322B13">
              <w:rPr>
                <w:rFonts w:asciiTheme="majorHAnsi" w:hAnsiTheme="majorHAnsi"/>
                <w:b/>
                <w:bCs/>
              </w:rPr>
              <w:t>NOME DISPOSITIVO</w:t>
            </w:r>
          </w:p>
        </w:tc>
        <w:tc>
          <w:tcPr>
            <w:tcW w:w="2091" w:type="dxa"/>
          </w:tcPr>
          <w:p w14:paraId="3B7D714D" w14:textId="19B25D4F" w:rsidR="00077D19" w:rsidRPr="00322B13" w:rsidRDefault="00077D19" w:rsidP="000707F9">
            <w:pPr>
              <w:jc w:val="center"/>
              <w:rPr>
                <w:rFonts w:asciiTheme="majorHAnsi" w:hAnsiTheme="majorHAnsi"/>
                <w:b/>
                <w:bCs/>
              </w:rPr>
            </w:pPr>
            <w:r w:rsidRPr="00322B13">
              <w:rPr>
                <w:rFonts w:asciiTheme="majorHAnsi" w:hAnsiTheme="majorHAnsi"/>
                <w:b/>
                <w:bCs/>
              </w:rPr>
              <w:t>LIVELLO API</w:t>
            </w:r>
          </w:p>
        </w:tc>
        <w:tc>
          <w:tcPr>
            <w:tcW w:w="2091" w:type="dxa"/>
          </w:tcPr>
          <w:p w14:paraId="5670699E" w14:textId="6F98A703" w:rsidR="00077D19" w:rsidRPr="00322B13" w:rsidRDefault="00077D19" w:rsidP="000707F9">
            <w:pPr>
              <w:jc w:val="center"/>
              <w:rPr>
                <w:rFonts w:asciiTheme="majorHAnsi" w:hAnsiTheme="majorHAnsi"/>
                <w:b/>
                <w:bCs/>
              </w:rPr>
            </w:pPr>
            <w:r w:rsidRPr="00322B13">
              <w:rPr>
                <w:rFonts w:asciiTheme="majorHAnsi" w:hAnsiTheme="majorHAnsi"/>
                <w:b/>
                <w:bCs/>
              </w:rPr>
              <w:t>VERSIONE ANDROID</w:t>
            </w:r>
          </w:p>
        </w:tc>
        <w:tc>
          <w:tcPr>
            <w:tcW w:w="2091" w:type="dxa"/>
          </w:tcPr>
          <w:p w14:paraId="225031AA" w14:textId="5229953A" w:rsidR="00077D19" w:rsidRPr="00322B13" w:rsidRDefault="00077D19" w:rsidP="000707F9">
            <w:pPr>
              <w:jc w:val="center"/>
              <w:rPr>
                <w:rFonts w:asciiTheme="majorHAnsi" w:hAnsiTheme="majorHAnsi"/>
                <w:b/>
                <w:bCs/>
              </w:rPr>
            </w:pPr>
            <w:r>
              <w:rPr>
                <w:rFonts w:asciiTheme="majorHAnsi" w:hAnsiTheme="majorHAnsi"/>
                <w:b/>
                <w:bCs/>
              </w:rPr>
              <w:t>D</w:t>
            </w:r>
            <w:r>
              <w:t>IMENSIONE RAM</w:t>
            </w:r>
          </w:p>
        </w:tc>
        <w:tc>
          <w:tcPr>
            <w:tcW w:w="2091" w:type="dxa"/>
          </w:tcPr>
          <w:p w14:paraId="3190B9A7" w14:textId="36ACE815" w:rsidR="00077D19" w:rsidRPr="00322B13" w:rsidRDefault="00077D19" w:rsidP="000707F9">
            <w:pPr>
              <w:jc w:val="center"/>
              <w:rPr>
                <w:rFonts w:asciiTheme="majorHAnsi" w:hAnsiTheme="majorHAnsi"/>
                <w:b/>
                <w:bCs/>
              </w:rPr>
            </w:pPr>
            <w:r w:rsidRPr="00322B13">
              <w:rPr>
                <w:rFonts w:asciiTheme="majorHAnsi" w:hAnsiTheme="majorHAnsi"/>
                <w:b/>
                <w:bCs/>
              </w:rPr>
              <w:t>FISICO O VIRTUALE</w:t>
            </w:r>
          </w:p>
        </w:tc>
      </w:tr>
      <w:tr w:rsidR="00077D19" w:rsidRPr="00322B13" w14:paraId="361E8598" w14:textId="77777777" w:rsidTr="00077D19">
        <w:trPr>
          <w:trHeight w:val="263"/>
        </w:trPr>
        <w:tc>
          <w:tcPr>
            <w:tcW w:w="2091" w:type="dxa"/>
          </w:tcPr>
          <w:p w14:paraId="5D53DC32" w14:textId="1F48D8EE" w:rsidR="00077D19" w:rsidRPr="00322B13" w:rsidRDefault="00077D19" w:rsidP="000707F9">
            <w:pPr>
              <w:jc w:val="center"/>
              <w:rPr>
                <w:rFonts w:asciiTheme="majorHAnsi" w:hAnsiTheme="majorHAnsi"/>
              </w:rPr>
            </w:pPr>
            <w:r>
              <w:rPr>
                <w:rFonts w:asciiTheme="majorHAnsi" w:hAnsiTheme="majorHAnsi"/>
              </w:rPr>
              <w:t xml:space="preserve">Xiaomi </w:t>
            </w:r>
            <w:r w:rsidRPr="00322B13">
              <w:rPr>
                <w:rFonts w:asciiTheme="majorHAnsi" w:hAnsiTheme="majorHAnsi"/>
              </w:rPr>
              <w:t>Red</w:t>
            </w:r>
            <w:r>
              <w:rPr>
                <w:rFonts w:asciiTheme="majorHAnsi" w:hAnsiTheme="majorHAnsi"/>
              </w:rPr>
              <w:t>mi N</w:t>
            </w:r>
            <w:r w:rsidRPr="00322B13">
              <w:rPr>
                <w:rFonts w:asciiTheme="majorHAnsi" w:hAnsiTheme="majorHAnsi"/>
              </w:rPr>
              <w:t>ote 8</w:t>
            </w:r>
          </w:p>
        </w:tc>
        <w:tc>
          <w:tcPr>
            <w:tcW w:w="2091" w:type="dxa"/>
          </w:tcPr>
          <w:p w14:paraId="75335515" w14:textId="1AAC4371" w:rsidR="00077D19" w:rsidRPr="00322B13" w:rsidRDefault="00077D19" w:rsidP="000707F9">
            <w:pPr>
              <w:jc w:val="center"/>
              <w:rPr>
                <w:rFonts w:asciiTheme="majorHAnsi" w:hAnsiTheme="majorHAnsi"/>
              </w:rPr>
            </w:pPr>
            <w:r w:rsidRPr="00322B13">
              <w:rPr>
                <w:rFonts w:asciiTheme="majorHAnsi" w:hAnsiTheme="majorHAnsi"/>
              </w:rPr>
              <w:t>28</w:t>
            </w:r>
          </w:p>
        </w:tc>
        <w:tc>
          <w:tcPr>
            <w:tcW w:w="2091" w:type="dxa"/>
          </w:tcPr>
          <w:p w14:paraId="4D540E8C" w14:textId="363B19D7" w:rsidR="00077D19" w:rsidRPr="00322B13" w:rsidRDefault="00077D19" w:rsidP="000707F9">
            <w:pPr>
              <w:jc w:val="center"/>
              <w:rPr>
                <w:rFonts w:asciiTheme="majorHAnsi" w:hAnsiTheme="majorHAnsi"/>
              </w:rPr>
            </w:pPr>
            <w:r w:rsidRPr="00322B13">
              <w:rPr>
                <w:rFonts w:asciiTheme="majorHAnsi" w:hAnsiTheme="majorHAnsi"/>
              </w:rPr>
              <w:t>9</w:t>
            </w:r>
          </w:p>
        </w:tc>
        <w:tc>
          <w:tcPr>
            <w:tcW w:w="2091" w:type="dxa"/>
          </w:tcPr>
          <w:p w14:paraId="5C1DE3E9" w14:textId="2366E4D2" w:rsidR="00077D19" w:rsidRPr="00077D19" w:rsidRDefault="00077D19" w:rsidP="000707F9">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2CBEFDE2" w14:textId="798E1DE5" w:rsidR="00077D19" w:rsidRPr="00322B13" w:rsidRDefault="00077D19" w:rsidP="000707F9">
            <w:pPr>
              <w:jc w:val="center"/>
              <w:rPr>
                <w:rFonts w:asciiTheme="majorHAnsi" w:hAnsiTheme="majorHAnsi"/>
              </w:rPr>
            </w:pPr>
            <w:r w:rsidRPr="00322B13">
              <w:rPr>
                <w:rFonts w:asciiTheme="majorHAnsi" w:hAnsiTheme="majorHAnsi"/>
                <w:color w:val="00B050"/>
              </w:rPr>
              <w:t>fisico</w:t>
            </w:r>
          </w:p>
        </w:tc>
      </w:tr>
      <w:tr w:rsidR="00077D19" w:rsidRPr="00322B13" w14:paraId="298BFBA1" w14:textId="77777777" w:rsidTr="00077D19">
        <w:trPr>
          <w:trHeight w:val="271"/>
        </w:trPr>
        <w:tc>
          <w:tcPr>
            <w:tcW w:w="2091" w:type="dxa"/>
          </w:tcPr>
          <w:p w14:paraId="27CA2FBE" w14:textId="202588EF" w:rsidR="00077D19" w:rsidRPr="00322B13" w:rsidRDefault="00077D19" w:rsidP="00E918D3">
            <w:pPr>
              <w:jc w:val="center"/>
              <w:rPr>
                <w:rFonts w:asciiTheme="majorHAnsi" w:hAnsiTheme="majorHAnsi"/>
              </w:rPr>
            </w:pPr>
            <w:r w:rsidRPr="00322B13">
              <w:rPr>
                <w:rFonts w:asciiTheme="majorHAnsi" w:hAnsiTheme="majorHAnsi"/>
              </w:rPr>
              <w:t>Pixel 2</w:t>
            </w:r>
          </w:p>
        </w:tc>
        <w:tc>
          <w:tcPr>
            <w:tcW w:w="2091" w:type="dxa"/>
          </w:tcPr>
          <w:p w14:paraId="12965E00" w14:textId="5B02FA89"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2DA0CE8A" w14:textId="1C523F1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2D0DF08" w14:textId="7104FA91"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1.5Gb</w:t>
            </w:r>
          </w:p>
        </w:tc>
        <w:tc>
          <w:tcPr>
            <w:tcW w:w="2091" w:type="dxa"/>
          </w:tcPr>
          <w:p w14:paraId="0D2041E1" w14:textId="01BD3618"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0EB6B23" w14:textId="77777777" w:rsidTr="00077D19">
        <w:trPr>
          <w:trHeight w:val="263"/>
        </w:trPr>
        <w:tc>
          <w:tcPr>
            <w:tcW w:w="2091" w:type="dxa"/>
          </w:tcPr>
          <w:p w14:paraId="4BF7DE6D" w14:textId="0D52EA02"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7F1CDD00" w14:textId="5BC14B4B"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11574E4D" w14:textId="1D48DA1D" w:rsidR="00077D19" w:rsidRPr="00322B13" w:rsidRDefault="00077D19" w:rsidP="00E918D3">
            <w:pPr>
              <w:jc w:val="center"/>
              <w:rPr>
                <w:rFonts w:asciiTheme="majorHAnsi" w:hAnsiTheme="majorHAnsi"/>
              </w:rPr>
            </w:pPr>
            <w:r w:rsidRPr="00322B13">
              <w:rPr>
                <w:rFonts w:asciiTheme="majorHAnsi" w:hAnsiTheme="majorHAnsi"/>
              </w:rPr>
              <w:t>8.1</w:t>
            </w:r>
          </w:p>
        </w:tc>
        <w:tc>
          <w:tcPr>
            <w:tcW w:w="2091" w:type="dxa"/>
          </w:tcPr>
          <w:p w14:paraId="1F15CD6E" w14:textId="1EF72A5A" w:rsidR="00077D19" w:rsidRPr="00077D19" w:rsidRDefault="00A706FB" w:rsidP="00E918D3">
            <w:pPr>
              <w:jc w:val="center"/>
              <w:rPr>
                <w:rFonts w:asciiTheme="majorHAnsi" w:hAnsiTheme="majorHAnsi"/>
                <w:color w:val="000000" w:themeColor="text1"/>
              </w:rPr>
            </w:pPr>
            <w:r>
              <w:rPr>
                <w:rFonts w:asciiTheme="majorHAnsi" w:hAnsiTheme="majorHAnsi"/>
                <w:color w:val="000000" w:themeColor="text1"/>
              </w:rPr>
              <w:t>1.5G</w:t>
            </w:r>
            <w:r w:rsidR="00143BDF" w:rsidRPr="00C80E1F">
              <w:rPr>
                <w:rFonts w:asciiTheme="majorHAnsi" w:hAnsiTheme="majorHAnsi"/>
                <w:color w:val="000000" w:themeColor="text1"/>
              </w:rPr>
              <w:t>b</w:t>
            </w:r>
          </w:p>
        </w:tc>
        <w:tc>
          <w:tcPr>
            <w:tcW w:w="2091" w:type="dxa"/>
          </w:tcPr>
          <w:p w14:paraId="5D6398D7" w14:textId="3209051C"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5B905616" w14:textId="77777777" w:rsidTr="00077D19">
        <w:trPr>
          <w:trHeight w:val="263"/>
        </w:trPr>
        <w:tc>
          <w:tcPr>
            <w:tcW w:w="2091" w:type="dxa"/>
          </w:tcPr>
          <w:p w14:paraId="130CCD44" w14:textId="205EBE8C" w:rsidR="00077D19" w:rsidRPr="00322B13" w:rsidRDefault="00077D19" w:rsidP="00E918D3">
            <w:pPr>
              <w:jc w:val="center"/>
              <w:rPr>
                <w:rFonts w:asciiTheme="majorHAnsi" w:hAnsiTheme="majorHAnsi"/>
              </w:rPr>
            </w:pPr>
            <w:r w:rsidRPr="00322B13">
              <w:rPr>
                <w:rFonts w:asciiTheme="majorHAnsi" w:hAnsiTheme="majorHAnsi"/>
              </w:rPr>
              <w:t>Pixel 3a</w:t>
            </w:r>
          </w:p>
        </w:tc>
        <w:tc>
          <w:tcPr>
            <w:tcW w:w="2091" w:type="dxa"/>
          </w:tcPr>
          <w:p w14:paraId="6D2B6066" w14:textId="6DC0CC4F" w:rsidR="00077D19" w:rsidRPr="00322B13" w:rsidRDefault="00077D19" w:rsidP="00E918D3">
            <w:pPr>
              <w:jc w:val="center"/>
              <w:rPr>
                <w:rFonts w:asciiTheme="majorHAnsi" w:hAnsiTheme="majorHAnsi"/>
              </w:rPr>
            </w:pPr>
            <w:r w:rsidRPr="00322B13">
              <w:rPr>
                <w:rFonts w:asciiTheme="majorHAnsi" w:hAnsiTheme="majorHAnsi"/>
              </w:rPr>
              <w:t>29</w:t>
            </w:r>
          </w:p>
        </w:tc>
        <w:tc>
          <w:tcPr>
            <w:tcW w:w="2091" w:type="dxa"/>
          </w:tcPr>
          <w:p w14:paraId="341E19D3" w14:textId="186AEF88" w:rsidR="00077D19" w:rsidRPr="00322B13" w:rsidRDefault="00077D19" w:rsidP="00E918D3">
            <w:pPr>
              <w:jc w:val="center"/>
              <w:rPr>
                <w:rFonts w:asciiTheme="majorHAnsi" w:hAnsiTheme="majorHAnsi"/>
              </w:rPr>
            </w:pPr>
            <w:r w:rsidRPr="00322B13">
              <w:rPr>
                <w:rFonts w:asciiTheme="majorHAnsi" w:hAnsiTheme="majorHAnsi"/>
              </w:rPr>
              <w:t>10</w:t>
            </w:r>
          </w:p>
        </w:tc>
        <w:tc>
          <w:tcPr>
            <w:tcW w:w="2091" w:type="dxa"/>
          </w:tcPr>
          <w:p w14:paraId="3D3141F9" w14:textId="76AEE6F9"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01D1755E" w14:textId="2276A8AA"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0EEEE99A" w14:textId="77777777" w:rsidTr="00077D19">
        <w:trPr>
          <w:trHeight w:val="263"/>
        </w:trPr>
        <w:tc>
          <w:tcPr>
            <w:tcW w:w="2091" w:type="dxa"/>
          </w:tcPr>
          <w:p w14:paraId="727A014B" w14:textId="217F8086" w:rsidR="00077D19" w:rsidRPr="00322B13" w:rsidRDefault="00077D19" w:rsidP="00E918D3">
            <w:pPr>
              <w:jc w:val="center"/>
              <w:rPr>
                <w:rFonts w:asciiTheme="majorHAnsi" w:hAnsiTheme="majorHAnsi"/>
              </w:rPr>
            </w:pPr>
            <w:r w:rsidRPr="00322B13">
              <w:rPr>
                <w:rFonts w:asciiTheme="majorHAnsi" w:hAnsiTheme="majorHAnsi"/>
              </w:rPr>
              <w:t>Samsung Galaxy S7*</w:t>
            </w:r>
          </w:p>
        </w:tc>
        <w:tc>
          <w:tcPr>
            <w:tcW w:w="2091" w:type="dxa"/>
          </w:tcPr>
          <w:p w14:paraId="4D908372" w14:textId="6F907809" w:rsidR="00077D19" w:rsidRPr="00322B13" w:rsidRDefault="00077D19" w:rsidP="00E918D3">
            <w:pPr>
              <w:jc w:val="center"/>
              <w:rPr>
                <w:rFonts w:asciiTheme="majorHAnsi" w:hAnsiTheme="majorHAnsi"/>
              </w:rPr>
            </w:pPr>
            <w:r w:rsidRPr="00322B13">
              <w:rPr>
                <w:rFonts w:asciiTheme="majorHAnsi" w:hAnsiTheme="majorHAnsi"/>
              </w:rPr>
              <w:t>26</w:t>
            </w:r>
          </w:p>
        </w:tc>
        <w:tc>
          <w:tcPr>
            <w:tcW w:w="2091" w:type="dxa"/>
          </w:tcPr>
          <w:p w14:paraId="3C0F8727" w14:textId="2316386D" w:rsidR="00077D19" w:rsidRPr="00322B13" w:rsidRDefault="00077D19" w:rsidP="00E918D3">
            <w:pPr>
              <w:jc w:val="center"/>
              <w:rPr>
                <w:rFonts w:asciiTheme="majorHAnsi" w:hAnsiTheme="majorHAnsi"/>
              </w:rPr>
            </w:pPr>
            <w:r w:rsidRPr="00322B13">
              <w:rPr>
                <w:rFonts w:asciiTheme="majorHAnsi" w:hAnsiTheme="majorHAnsi"/>
              </w:rPr>
              <w:t>8.0</w:t>
            </w:r>
          </w:p>
        </w:tc>
        <w:tc>
          <w:tcPr>
            <w:tcW w:w="2091" w:type="dxa"/>
          </w:tcPr>
          <w:p w14:paraId="544AF665" w14:textId="21663BF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4Gb</w:t>
            </w:r>
          </w:p>
        </w:tc>
        <w:tc>
          <w:tcPr>
            <w:tcW w:w="2091" w:type="dxa"/>
          </w:tcPr>
          <w:p w14:paraId="3AC0BBBC" w14:textId="25BCBA7C"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r w:rsidR="00077D19" w:rsidRPr="00322B13" w14:paraId="0E26C4B6" w14:textId="77777777" w:rsidTr="00077D19">
        <w:trPr>
          <w:trHeight w:val="263"/>
        </w:trPr>
        <w:tc>
          <w:tcPr>
            <w:tcW w:w="2091" w:type="dxa"/>
          </w:tcPr>
          <w:p w14:paraId="7E84654D" w14:textId="52D8D07D" w:rsidR="00077D19" w:rsidRPr="00322B13" w:rsidRDefault="00077D19" w:rsidP="00E918D3">
            <w:pPr>
              <w:jc w:val="center"/>
              <w:rPr>
                <w:rFonts w:asciiTheme="majorHAnsi" w:hAnsiTheme="majorHAnsi"/>
              </w:rPr>
            </w:pPr>
            <w:r w:rsidRPr="00322B13">
              <w:rPr>
                <w:rFonts w:asciiTheme="majorHAnsi" w:hAnsiTheme="majorHAnsi"/>
              </w:rPr>
              <w:t xml:space="preserve">Nexus One </w:t>
            </w:r>
          </w:p>
        </w:tc>
        <w:tc>
          <w:tcPr>
            <w:tcW w:w="2091" w:type="dxa"/>
          </w:tcPr>
          <w:p w14:paraId="382F2931" w14:textId="62C32B3E"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044C1E23" w14:textId="745ECF93"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2E3AED6A" w14:textId="479BD418"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512Mb</w:t>
            </w:r>
          </w:p>
        </w:tc>
        <w:tc>
          <w:tcPr>
            <w:tcW w:w="2091" w:type="dxa"/>
          </w:tcPr>
          <w:p w14:paraId="772CD650" w14:textId="5ADB683E"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077D19" w:rsidRPr="00322B13" w14:paraId="1D9057D3" w14:textId="77777777" w:rsidTr="00077D19">
        <w:trPr>
          <w:trHeight w:val="263"/>
        </w:trPr>
        <w:tc>
          <w:tcPr>
            <w:tcW w:w="2091" w:type="dxa"/>
          </w:tcPr>
          <w:p w14:paraId="79E045F4" w14:textId="74B00625" w:rsidR="00077D19" w:rsidRPr="00322B13" w:rsidRDefault="00077D19" w:rsidP="00E918D3">
            <w:pPr>
              <w:jc w:val="center"/>
              <w:rPr>
                <w:rFonts w:asciiTheme="majorHAnsi" w:hAnsiTheme="majorHAnsi"/>
              </w:rPr>
            </w:pPr>
            <w:r w:rsidRPr="00322B13">
              <w:rPr>
                <w:rFonts w:asciiTheme="majorHAnsi" w:hAnsiTheme="majorHAnsi"/>
              </w:rPr>
              <w:t>Nexus 6P</w:t>
            </w:r>
          </w:p>
        </w:tc>
        <w:tc>
          <w:tcPr>
            <w:tcW w:w="2091" w:type="dxa"/>
          </w:tcPr>
          <w:p w14:paraId="2BE89721" w14:textId="1FE8A56A" w:rsidR="00077D19" w:rsidRPr="00322B13" w:rsidRDefault="00077D19" w:rsidP="00E918D3">
            <w:pPr>
              <w:jc w:val="center"/>
              <w:rPr>
                <w:rFonts w:asciiTheme="majorHAnsi" w:hAnsiTheme="majorHAnsi"/>
              </w:rPr>
            </w:pPr>
            <w:r w:rsidRPr="00322B13">
              <w:rPr>
                <w:rFonts w:asciiTheme="majorHAnsi" w:hAnsiTheme="majorHAnsi"/>
              </w:rPr>
              <w:t>21</w:t>
            </w:r>
          </w:p>
        </w:tc>
        <w:tc>
          <w:tcPr>
            <w:tcW w:w="2091" w:type="dxa"/>
          </w:tcPr>
          <w:p w14:paraId="14FA9FA3" w14:textId="3B1EA39B" w:rsidR="00077D19" w:rsidRPr="00322B13" w:rsidRDefault="00077D19" w:rsidP="00E918D3">
            <w:pPr>
              <w:jc w:val="center"/>
              <w:rPr>
                <w:rFonts w:asciiTheme="majorHAnsi" w:hAnsiTheme="majorHAnsi"/>
              </w:rPr>
            </w:pPr>
            <w:r w:rsidRPr="00322B13">
              <w:rPr>
                <w:rFonts w:asciiTheme="majorHAnsi" w:hAnsiTheme="majorHAnsi"/>
              </w:rPr>
              <w:t>5.0</w:t>
            </w:r>
          </w:p>
        </w:tc>
        <w:tc>
          <w:tcPr>
            <w:tcW w:w="2091" w:type="dxa"/>
          </w:tcPr>
          <w:p w14:paraId="54D5955D" w14:textId="2B797064" w:rsidR="00077D19" w:rsidRPr="00077D19" w:rsidRDefault="00077D19" w:rsidP="00077D19">
            <w:pPr>
              <w:jc w:val="center"/>
              <w:rPr>
                <w:rFonts w:asciiTheme="majorHAnsi" w:hAnsiTheme="majorHAnsi"/>
                <w:color w:val="000000" w:themeColor="text1"/>
              </w:rPr>
            </w:pPr>
            <w:r w:rsidRPr="00077D19">
              <w:rPr>
                <w:rFonts w:asciiTheme="majorHAnsi" w:hAnsiTheme="majorHAnsi"/>
                <w:color w:val="000000" w:themeColor="text1"/>
              </w:rPr>
              <w:t>800Mb</w:t>
            </w:r>
          </w:p>
        </w:tc>
        <w:tc>
          <w:tcPr>
            <w:tcW w:w="2091" w:type="dxa"/>
          </w:tcPr>
          <w:p w14:paraId="6DCAF11A" w14:textId="25B2BBA6" w:rsidR="00077D19" w:rsidRPr="00322B13" w:rsidRDefault="00077D19" w:rsidP="00E918D3">
            <w:pPr>
              <w:jc w:val="center"/>
              <w:rPr>
                <w:rFonts w:asciiTheme="majorHAnsi" w:hAnsiTheme="majorHAnsi"/>
              </w:rPr>
            </w:pPr>
            <w:r w:rsidRPr="00322B13">
              <w:rPr>
                <w:rFonts w:asciiTheme="majorHAnsi" w:hAnsiTheme="majorHAnsi"/>
                <w:color w:val="FF0000"/>
              </w:rPr>
              <w:t>virtuale</w:t>
            </w:r>
          </w:p>
        </w:tc>
      </w:tr>
      <w:tr w:rsidR="00A706FB" w:rsidRPr="00322B13" w14:paraId="75F04819" w14:textId="77777777" w:rsidTr="00077D19">
        <w:trPr>
          <w:trHeight w:val="263"/>
        </w:trPr>
        <w:tc>
          <w:tcPr>
            <w:tcW w:w="2091" w:type="dxa"/>
          </w:tcPr>
          <w:p w14:paraId="7C02A762" w14:textId="09DDA188" w:rsidR="00A706FB" w:rsidRPr="00322B13" w:rsidRDefault="00A706FB" w:rsidP="00E918D3">
            <w:pPr>
              <w:jc w:val="center"/>
              <w:rPr>
                <w:rFonts w:asciiTheme="majorHAnsi" w:hAnsiTheme="majorHAnsi"/>
              </w:rPr>
            </w:pPr>
            <w:r>
              <w:rPr>
                <w:rFonts w:asciiTheme="majorHAnsi" w:hAnsiTheme="majorHAnsi"/>
              </w:rPr>
              <w:t>Nexus 4</w:t>
            </w:r>
          </w:p>
        </w:tc>
        <w:tc>
          <w:tcPr>
            <w:tcW w:w="2091" w:type="dxa"/>
          </w:tcPr>
          <w:p w14:paraId="0CDC4275" w14:textId="5B78EEE1" w:rsidR="00A706FB" w:rsidRPr="00322B13" w:rsidRDefault="00A706FB" w:rsidP="00E918D3">
            <w:pPr>
              <w:jc w:val="center"/>
              <w:rPr>
                <w:rFonts w:asciiTheme="majorHAnsi" w:hAnsiTheme="majorHAnsi"/>
              </w:rPr>
            </w:pPr>
            <w:r>
              <w:rPr>
                <w:rFonts w:asciiTheme="majorHAnsi" w:hAnsiTheme="majorHAnsi"/>
              </w:rPr>
              <w:t>21</w:t>
            </w:r>
          </w:p>
        </w:tc>
        <w:tc>
          <w:tcPr>
            <w:tcW w:w="2091" w:type="dxa"/>
          </w:tcPr>
          <w:p w14:paraId="78EE2CAF" w14:textId="05718E8D" w:rsidR="00A706FB" w:rsidRPr="00322B13" w:rsidRDefault="00A706FB" w:rsidP="00E918D3">
            <w:pPr>
              <w:jc w:val="center"/>
              <w:rPr>
                <w:rFonts w:asciiTheme="majorHAnsi" w:hAnsiTheme="majorHAnsi"/>
              </w:rPr>
            </w:pPr>
            <w:r>
              <w:rPr>
                <w:rFonts w:asciiTheme="majorHAnsi" w:hAnsiTheme="majorHAnsi"/>
              </w:rPr>
              <w:t>5.0</w:t>
            </w:r>
          </w:p>
        </w:tc>
        <w:tc>
          <w:tcPr>
            <w:tcW w:w="2091" w:type="dxa"/>
          </w:tcPr>
          <w:p w14:paraId="64353FE4" w14:textId="48AE575C" w:rsidR="00A706FB" w:rsidRPr="00077D19" w:rsidRDefault="00A706FB" w:rsidP="00077D19">
            <w:pPr>
              <w:jc w:val="center"/>
              <w:rPr>
                <w:rFonts w:asciiTheme="majorHAnsi" w:hAnsiTheme="majorHAnsi"/>
                <w:color w:val="000000" w:themeColor="text1"/>
              </w:rPr>
            </w:pPr>
            <w:r>
              <w:rPr>
                <w:rFonts w:asciiTheme="majorHAnsi" w:hAnsiTheme="majorHAnsi"/>
                <w:color w:val="000000" w:themeColor="text1"/>
              </w:rPr>
              <w:t>512mb</w:t>
            </w:r>
          </w:p>
        </w:tc>
        <w:tc>
          <w:tcPr>
            <w:tcW w:w="2091" w:type="dxa"/>
          </w:tcPr>
          <w:p w14:paraId="69E0F3A7" w14:textId="2BD7F930" w:rsidR="00A706FB" w:rsidRPr="00322B13" w:rsidRDefault="00A706FB" w:rsidP="00E918D3">
            <w:pPr>
              <w:jc w:val="center"/>
              <w:rPr>
                <w:rFonts w:asciiTheme="majorHAnsi" w:hAnsiTheme="majorHAnsi"/>
                <w:color w:val="FF0000"/>
              </w:rPr>
            </w:pPr>
            <w:r>
              <w:rPr>
                <w:rFonts w:asciiTheme="majorHAnsi" w:hAnsiTheme="majorHAnsi"/>
                <w:color w:val="FF0000"/>
              </w:rPr>
              <w:t>virtuale</w:t>
            </w:r>
          </w:p>
        </w:tc>
      </w:tr>
      <w:tr w:rsidR="00077D19" w:rsidRPr="00322B13" w14:paraId="4EF68FB1" w14:textId="77777777" w:rsidTr="00077D19">
        <w:trPr>
          <w:trHeight w:val="271"/>
        </w:trPr>
        <w:tc>
          <w:tcPr>
            <w:tcW w:w="2091" w:type="dxa"/>
          </w:tcPr>
          <w:p w14:paraId="0A27A257" w14:textId="47A5924E" w:rsidR="00077D19" w:rsidRPr="00322B13" w:rsidRDefault="00077D19" w:rsidP="00E918D3">
            <w:pPr>
              <w:jc w:val="center"/>
              <w:rPr>
                <w:rFonts w:asciiTheme="majorHAnsi" w:hAnsiTheme="majorHAnsi"/>
              </w:rPr>
            </w:pPr>
            <w:r w:rsidRPr="00322B13">
              <w:rPr>
                <w:rFonts w:asciiTheme="majorHAnsi" w:hAnsiTheme="majorHAnsi"/>
              </w:rPr>
              <w:t>Vodafone vfd620</w:t>
            </w:r>
          </w:p>
        </w:tc>
        <w:tc>
          <w:tcPr>
            <w:tcW w:w="2091" w:type="dxa"/>
          </w:tcPr>
          <w:p w14:paraId="2D8B8E77" w14:textId="64C78124" w:rsidR="00077D19" w:rsidRPr="00322B13" w:rsidRDefault="00077D19" w:rsidP="00E918D3">
            <w:pPr>
              <w:jc w:val="center"/>
              <w:rPr>
                <w:rFonts w:asciiTheme="majorHAnsi" w:hAnsiTheme="majorHAnsi"/>
              </w:rPr>
            </w:pPr>
            <w:r w:rsidRPr="00322B13">
              <w:rPr>
                <w:rFonts w:asciiTheme="majorHAnsi" w:hAnsiTheme="majorHAnsi"/>
              </w:rPr>
              <w:t>27</w:t>
            </w:r>
          </w:p>
        </w:tc>
        <w:tc>
          <w:tcPr>
            <w:tcW w:w="2091" w:type="dxa"/>
          </w:tcPr>
          <w:p w14:paraId="5DE5412C" w14:textId="20BB0B07" w:rsidR="00077D19" w:rsidRPr="00322B13" w:rsidRDefault="00077D19" w:rsidP="00E918D3">
            <w:pPr>
              <w:jc w:val="center"/>
              <w:rPr>
                <w:rFonts w:asciiTheme="majorHAnsi" w:hAnsiTheme="majorHAnsi"/>
              </w:rPr>
            </w:pPr>
            <w:r w:rsidRPr="00322B13">
              <w:rPr>
                <w:rFonts w:asciiTheme="majorHAnsi" w:hAnsiTheme="majorHAnsi"/>
              </w:rPr>
              <w:t>8.1</w:t>
            </w:r>
            <w:r w:rsidR="00153423">
              <w:rPr>
                <w:rFonts w:asciiTheme="majorHAnsi" w:hAnsiTheme="majorHAnsi"/>
              </w:rPr>
              <w:t xml:space="preserve"> Go</w:t>
            </w:r>
          </w:p>
        </w:tc>
        <w:tc>
          <w:tcPr>
            <w:tcW w:w="2091" w:type="dxa"/>
          </w:tcPr>
          <w:p w14:paraId="627478CA" w14:textId="5E68CBE5" w:rsidR="00077D19" w:rsidRPr="00077D19" w:rsidRDefault="00077D19" w:rsidP="00E918D3">
            <w:pPr>
              <w:jc w:val="center"/>
              <w:rPr>
                <w:rFonts w:asciiTheme="majorHAnsi" w:hAnsiTheme="majorHAnsi"/>
                <w:color w:val="000000" w:themeColor="text1"/>
              </w:rPr>
            </w:pPr>
            <w:r w:rsidRPr="00077D19">
              <w:rPr>
                <w:rFonts w:asciiTheme="majorHAnsi" w:hAnsiTheme="majorHAnsi"/>
                <w:color w:val="000000" w:themeColor="text1"/>
              </w:rPr>
              <w:t>920Mb</w:t>
            </w:r>
          </w:p>
        </w:tc>
        <w:tc>
          <w:tcPr>
            <w:tcW w:w="2091" w:type="dxa"/>
          </w:tcPr>
          <w:p w14:paraId="3F021BF0" w14:textId="20CFE442" w:rsidR="00077D19" w:rsidRPr="00322B13" w:rsidRDefault="00077D19" w:rsidP="00E918D3">
            <w:pPr>
              <w:jc w:val="center"/>
              <w:rPr>
                <w:rFonts w:asciiTheme="majorHAnsi" w:hAnsiTheme="majorHAnsi"/>
              </w:rPr>
            </w:pPr>
            <w:r w:rsidRPr="00322B13">
              <w:rPr>
                <w:rFonts w:asciiTheme="majorHAnsi" w:hAnsiTheme="majorHAnsi"/>
                <w:color w:val="00B050"/>
              </w:rPr>
              <w:t>fisico</w:t>
            </w:r>
          </w:p>
        </w:tc>
      </w:tr>
    </w:tbl>
    <w:p w14:paraId="17FDDFA2" w14:textId="77777777" w:rsidR="000707F9" w:rsidRPr="00322B13" w:rsidRDefault="000707F9" w:rsidP="003E6BE2">
      <w:pPr>
        <w:ind w:left="180"/>
        <w:rPr>
          <w:rFonts w:asciiTheme="majorHAnsi" w:hAnsiTheme="majorHAnsi"/>
        </w:rPr>
      </w:pPr>
    </w:p>
    <w:p w14:paraId="5511B12A" w14:textId="5B10E4AD" w:rsidR="000707F9" w:rsidRPr="00077D19" w:rsidRDefault="000707F9" w:rsidP="003E6BE2">
      <w:pPr>
        <w:pStyle w:val="Paragrafoelenco"/>
        <w:ind w:left="900"/>
        <w:jc w:val="both"/>
        <w:rPr>
          <w:rFonts w:asciiTheme="majorHAnsi" w:hAnsiTheme="majorHAnsi"/>
          <w:sz w:val="16"/>
          <w:szCs w:val="16"/>
        </w:rPr>
      </w:pPr>
      <w:r w:rsidRPr="00077D19">
        <w:rPr>
          <w:rFonts w:asciiTheme="majorHAnsi" w:hAnsiTheme="majorHAnsi"/>
          <w:sz w:val="16"/>
          <w:szCs w:val="16"/>
        </w:rPr>
        <w:t xml:space="preserve">*questo dispositivo è stato utilizzato, in modalità </w:t>
      </w:r>
      <w:r w:rsidRPr="00077D19">
        <w:rPr>
          <w:rFonts w:asciiTheme="majorHAnsi" w:hAnsiTheme="majorHAnsi"/>
          <w:i/>
          <w:iCs/>
          <w:sz w:val="16"/>
          <w:szCs w:val="16"/>
        </w:rPr>
        <w:t>risparmio energetico,</w:t>
      </w:r>
      <w:r w:rsidRPr="00077D19">
        <w:rPr>
          <w:rFonts w:asciiTheme="majorHAnsi" w:hAnsiTheme="majorHAnsi"/>
          <w:sz w:val="16"/>
          <w:szCs w:val="16"/>
        </w:rPr>
        <w:t xml:space="preserve"> anche per fare gli screenshot che si trovano su questo report.</w:t>
      </w:r>
    </w:p>
    <w:p w14:paraId="72544F45" w14:textId="331CFA90" w:rsidR="00980A69" w:rsidRPr="00322B13" w:rsidRDefault="00980A69" w:rsidP="00980A69">
      <w:pPr>
        <w:rPr>
          <w:rFonts w:asciiTheme="majorHAnsi" w:hAnsiTheme="majorHAnsi"/>
        </w:rPr>
      </w:pPr>
    </w:p>
    <w:p w14:paraId="1259B0AF" w14:textId="77777777" w:rsidR="00D75C92" w:rsidRPr="00322B13" w:rsidRDefault="00D75C92" w:rsidP="000707F9">
      <w:pPr>
        <w:jc w:val="both"/>
        <w:rPr>
          <w:rFonts w:asciiTheme="majorHAnsi" w:hAnsiTheme="majorHAnsi"/>
        </w:rPr>
      </w:pPr>
    </w:p>
    <w:p w14:paraId="7992CA70" w14:textId="77777777" w:rsidR="00B0787F" w:rsidRPr="00322B13" w:rsidRDefault="00B0787F" w:rsidP="00B0787F">
      <w:pPr>
        <w:rPr>
          <w:rFonts w:asciiTheme="majorHAnsi" w:hAnsiTheme="majorHAnsi"/>
        </w:rPr>
      </w:pPr>
    </w:p>
    <w:p w14:paraId="5C78EE12" w14:textId="77777777" w:rsidR="00785E14" w:rsidRPr="00322B13" w:rsidRDefault="00785E14" w:rsidP="009A60F2">
      <w:pPr>
        <w:rPr>
          <w:rFonts w:asciiTheme="majorHAnsi" w:hAnsiTheme="majorHAnsi" w:cstheme="majorHAnsi"/>
        </w:rPr>
      </w:pPr>
    </w:p>
    <w:p w14:paraId="577555BF" w14:textId="4B376816" w:rsidR="000F6E4D" w:rsidRPr="00FE68D3" w:rsidRDefault="00B034E2" w:rsidP="001B586E">
      <w:pPr>
        <w:pStyle w:val="Titolo1"/>
        <w:numPr>
          <w:ilvl w:val="0"/>
          <w:numId w:val="10"/>
        </w:numPr>
        <w:rPr>
          <w:rFonts w:cstheme="majorHAnsi"/>
          <w:b/>
          <w:bCs/>
          <w:sz w:val="40"/>
          <w:szCs w:val="40"/>
        </w:rPr>
      </w:pPr>
      <w:bookmarkStart w:id="24" w:name="_Toc42682700"/>
      <w:r w:rsidRPr="00FE68D3">
        <w:rPr>
          <w:rFonts w:cstheme="majorHAnsi"/>
          <w:b/>
          <w:bCs/>
          <w:sz w:val="40"/>
          <w:szCs w:val="40"/>
        </w:rPr>
        <w:t>Sitografia</w:t>
      </w:r>
      <w:bookmarkEnd w:id="24"/>
    </w:p>
    <w:p w14:paraId="64CB0E6B" w14:textId="75092560"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https://www.androidauthority.com/android-go-773037/</w:t>
      </w:r>
    </w:p>
    <w:p w14:paraId="0D0A2CE7" w14:textId="3FD18AEA" w:rsidR="000F6E4D"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https://www.android.com/versions/go-edition/</w:t>
      </w:r>
    </w:p>
    <w:p w14:paraId="650D07D3" w14:textId="21158FDD" w:rsidR="00B034E2" w:rsidRPr="00322B13" w:rsidRDefault="00B034E2" w:rsidP="001B586E">
      <w:pPr>
        <w:pStyle w:val="Paragrafoelenco"/>
        <w:numPr>
          <w:ilvl w:val="0"/>
          <w:numId w:val="18"/>
        </w:numPr>
        <w:rPr>
          <w:rFonts w:asciiTheme="majorHAnsi" w:hAnsiTheme="majorHAnsi" w:cstheme="majorHAnsi"/>
          <w:i/>
          <w:iCs/>
        </w:rPr>
      </w:pPr>
      <w:r w:rsidRPr="00322B13">
        <w:rPr>
          <w:rFonts w:asciiTheme="majorHAnsi" w:hAnsiTheme="majorHAnsi"/>
          <w:i/>
          <w:iCs/>
        </w:rPr>
        <w:t>https://www.engadget.com/2018-07-25-android-oreo-go-edition-review.html</w:t>
      </w:r>
    </w:p>
    <w:p w14:paraId="63295CD5" w14:textId="45211B85"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https://developers.google.com/speed/webp/</w:t>
      </w:r>
    </w:p>
    <w:p w14:paraId="2BC480D8" w14:textId="218D18B3"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https://developer.android.com/studio/build/shrink-code.html</w:t>
      </w:r>
    </w:p>
    <w:p w14:paraId="5CC37FB7" w14:textId="75C8E105" w:rsidR="00DE6B90"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https://appus.software/blog/difference-between-locationmanager-and-google-location-api-services</w:t>
      </w:r>
    </w:p>
    <w:p w14:paraId="1586471F" w14:textId="7CDCCD8A" w:rsidR="000F6E4D" w:rsidRPr="00322B13" w:rsidRDefault="000F6E4D" w:rsidP="001B586E">
      <w:pPr>
        <w:pStyle w:val="Paragrafoelenco"/>
        <w:numPr>
          <w:ilvl w:val="0"/>
          <w:numId w:val="18"/>
        </w:numPr>
        <w:rPr>
          <w:rStyle w:val="Collegamentoipertestuale"/>
          <w:rFonts w:asciiTheme="majorHAnsi" w:hAnsiTheme="majorHAnsi" w:cstheme="majorHAnsi"/>
          <w:i/>
          <w:iCs/>
          <w:color w:val="auto"/>
        </w:rPr>
      </w:pPr>
      <w:r w:rsidRPr="00322B13">
        <w:rPr>
          <w:rFonts w:asciiTheme="majorHAnsi" w:hAnsiTheme="majorHAnsi" w:cstheme="majorHAnsi"/>
          <w:i/>
          <w:iCs/>
        </w:rPr>
        <w:t>https://material.io/</w:t>
      </w:r>
    </w:p>
    <w:p w14:paraId="6A199B26" w14:textId="0E0C6FB8" w:rsidR="000F6E4D" w:rsidRPr="00322B13" w:rsidRDefault="000F6E4D" w:rsidP="001B586E">
      <w:pPr>
        <w:pStyle w:val="Paragrafoelenco"/>
        <w:numPr>
          <w:ilvl w:val="0"/>
          <w:numId w:val="18"/>
        </w:numPr>
        <w:rPr>
          <w:rFonts w:asciiTheme="majorHAnsi" w:hAnsiTheme="majorHAnsi" w:cstheme="majorHAnsi"/>
          <w:i/>
          <w:iCs/>
        </w:rPr>
      </w:pPr>
      <w:r w:rsidRPr="00322B13">
        <w:rPr>
          <w:rFonts w:asciiTheme="majorHAnsi" w:hAnsiTheme="majorHAnsi" w:cstheme="majorHAnsi"/>
          <w:i/>
          <w:iCs/>
        </w:rPr>
        <w:t>https://developer.android.com/training/articles/perf-tips</w:t>
      </w:r>
    </w:p>
    <w:p w14:paraId="4ABED29C" w14:textId="2740B773" w:rsidR="000F6E4D" w:rsidRPr="00322B13" w:rsidRDefault="000F6E4D" w:rsidP="001B586E">
      <w:pPr>
        <w:pStyle w:val="Paragrafoelenco"/>
        <w:numPr>
          <w:ilvl w:val="0"/>
          <w:numId w:val="18"/>
        </w:numPr>
        <w:rPr>
          <w:rFonts w:asciiTheme="majorHAnsi" w:hAnsiTheme="majorHAnsi" w:cstheme="majorHAnsi"/>
          <w:i/>
          <w:iCs/>
          <w:u w:val="single"/>
        </w:rPr>
      </w:pPr>
      <w:r w:rsidRPr="00322B13">
        <w:rPr>
          <w:rFonts w:asciiTheme="majorHAnsi" w:hAnsiTheme="majorHAnsi" w:cstheme="majorHAnsi"/>
          <w:i/>
          <w:iCs/>
          <w:lang w:val="en-GB"/>
        </w:rPr>
        <w:t>https://developer.android.com/docs/quality-guidelines/build-for-billions</w:t>
      </w:r>
    </w:p>
    <w:p w14:paraId="47E9A988" w14:textId="77777777" w:rsidR="000F6E4D" w:rsidRPr="00322B13" w:rsidRDefault="000F6E4D" w:rsidP="000F6E4D">
      <w:pPr>
        <w:pStyle w:val="Paragrafoelenco"/>
        <w:rPr>
          <w:rFonts w:asciiTheme="majorHAnsi" w:hAnsiTheme="majorHAnsi" w:cstheme="majorHAnsi"/>
          <w:i/>
          <w:iCs/>
        </w:rPr>
      </w:pPr>
    </w:p>
    <w:p w14:paraId="6A29F56F" w14:textId="77777777" w:rsidR="00DE6B90" w:rsidRPr="00322B13" w:rsidRDefault="00DE6B90" w:rsidP="00DE6B90">
      <w:pPr>
        <w:rPr>
          <w:rFonts w:asciiTheme="majorHAnsi" w:hAnsiTheme="majorHAnsi" w:cstheme="majorHAnsi"/>
        </w:rPr>
      </w:pPr>
    </w:p>
    <w:sectPr w:rsidR="00DE6B90" w:rsidRPr="00322B13" w:rsidSect="00FD2233">
      <w:footerReference w:type="default" r:id="rId1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169AE" w14:textId="77777777" w:rsidR="00DB0BBD" w:rsidRDefault="00DB0BBD" w:rsidP="009100A5">
      <w:pPr>
        <w:spacing w:after="0" w:line="240" w:lineRule="auto"/>
      </w:pPr>
      <w:r>
        <w:separator/>
      </w:r>
    </w:p>
  </w:endnote>
  <w:endnote w:type="continuationSeparator" w:id="0">
    <w:p w14:paraId="0D339D16" w14:textId="77777777" w:rsidR="00DB0BBD" w:rsidRDefault="00DB0BBD" w:rsidP="00910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993341804"/>
      <w:docPartObj>
        <w:docPartGallery w:val="Page Numbers (Bottom of Page)"/>
        <w:docPartUnique/>
      </w:docPartObj>
    </w:sdtPr>
    <w:sdtEndPr/>
    <w:sdtContent>
      <w:p w14:paraId="56C4DFCD" w14:textId="155862BE" w:rsidR="006D31F1" w:rsidRDefault="006D31F1">
        <w:pPr>
          <w:pStyle w:val="Pidipagina"/>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w:t>
        </w:r>
        <w:r w:rsidRPr="00E174CE">
          <w:rPr>
            <w:rFonts w:asciiTheme="majorHAnsi" w:eastAsiaTheme="majorEastAsia" w:hAnsiTheme="majorHAnsi" w:cstheme="majorBidi"/>
            <w:sz w:val="20"/>
            <w:szCs w:val="20"/>
          </w:rPr>
          <w:t>Pagina</w:t>
        </w:r>
        <w:r>
          <w:rPr>
            <w:rFonts w:asciiTheme="majorHAnsi" w:eastAsiaTheme="majorEastAsia" w:hAnsiTheme="majorHAnsi" w:cstheme="majorBidi"/>
            <w:sz w:val="28"/>
            <w:szCs w:val="28"/>
          </w:rPr>
          <w:t xml:space="preserve"> </w:t>
        </w:r>
        <w:r w:rsidRPr="00E174CE">
          <w:rPr>
            <w:rFonts w:eastAsiaTheme="minorEastAsia" w:cs="Times New Roman"/>
            <w:sz w:val="20"/>
            <w:szCs w:val="20"/>
          </w:rPr>
          <w:fldChar w:fldCharType="begin"/>
        </w:r>
        <w:r w:rsidRPr="00E174CE">
          <w:rPr>
            <w:sz w:val="20"/>
            <w:szCs w:val="20"/>
          </w:rPr>
          <w:instrText>PAGE    \* MERGEFORMAT</w:instrText>
        </w:r>
        <w:r w:rsidRPr="00E174CE">
          <w:rPr>
            <w:rFonts w:eastAsiaTheme="minorEastAsia" w:cs="Times New Roman"/>
            <w:sz w:val="20"/>
            <w:szCs w:val="20"/>
          </w:rPr>
          <w:fldChar w:fldCharType="separate"/>
        </w:r>
        <w:r w:rsidRPr="00E174CE">
          <w:rPr>
            <w:rFonts w:asciiTheme="majorHAnsi" w:eastAsiaTheme="majorEastAsia" w:hAnsiTheme="majorHAnsi" w:cstheme="majorBidi"/>
            <w:sz w:val="20"/>
            <w:szCs w:val="20"/>
          </w:rPr>
          <w:t>2</w:t>
        </w:r>
        <w:r w:rsidRPr="00E174CE">
          <w:rPr>
            <w:rFonts w:asciiTheme="majorHAnsi" w:eastAsiaTheme="majorEastAsia" w:hAnsiTheme="majorHAnsi" w:cstheme="majorBidi"/>
            <w:sz w:val="20"/>
            <w:szCs w:val="20"/>
          </w:rPr>
          <w:fldChar w:fldCharType="end"/>
        </w:r>
        <w:r>
          <w:rPr>
            <w:rFonts w:asciiTheme="majorHAnsi" w:eastAsiaTheme="majorEastAsia" w:hAnsiTheme="majorHAnsi" w:cstheme="majorBidi"/>
            <w:sz w:val="28"/>
            <w:szCs w:val="28"/>
          </w:rPr>
          <w:t xml:space="preserve"> ~</w:t>
        </w:r>
      </w:p>
    </w:sdtContent>
  </w:sdt>
  <w:p w14:paraId="45C444F6" w14:textId="77777777" w:rsidR="006D31F1" w:rsidRDefault="006D31F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98032" w14:textId="77777777" w:rsidR="00DB0BBD" w:rsidRDefault="00DB0BBD" w:rsidP="009100A5">
      <w:pPr>
        <w:spacing w:after="0" w:line="240" w:lineRule="auto"/>
      </w:pPr>
      <w:r>
        <w:separator/>
      </w:r>
    </w:p>
  </w:footnote>
  <w:footnote w:type="continuationSeparator" w:id="0">
    <w:p w14:paraId="44D27039" w14:textId="77777777" w:rsidR="00DB0BBD" w:rsidRDefault="00DB0BBD" w:rsidP="00910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2E9B"/>
    <w:multiLevelType w:val="hybridMultilevel"/>
    <w:tmpl w:val="493268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E303BF"/>
    <w:multiLevelType w:val="hybridMultilevel"/>
    <w:tmpl w:val="E61439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744019"/>
    <w:multiLevelType w:val="multilevel"/>
    <w:tmpl w:val="EDA442C2"/>
    <w:lvl w:ilvl="0">
      <w:start w:val="2"/>
      <w:numFmt w:val="decimal"/>
      <w:lvlText w:val="%1."/>
      <w:lvlJc w:val="left"/>
      <w:pPr>
        <w:ind w:left="576" w:hanging="576"/>
      </w:pPr>
      <w:rPr>
        <w:rFonts w:hint="default"/>
        <w:b/>
        <w:bCs/>
      </w:rPr>
    </w:lvl>
    <w:lvl w:ilvl="1">
      <w:start w:val="1"/>
      <w:numFmt w:val="decimal"/>
      <w:lvlText w:val="%1.%2."/>
      <w:lvlJc w:val="left"/>
      <w:pPr>
        <w:ind w:left="900" w:hanging="720"/>
      </w:pPr>
      <w:rPr>
        <w:rFonts w:hint="default"/>
        <w:b/>
        <w:bCs/>
      </w:rPr>
    </w:lvl>
    <w:lvl w:ilvl="2">
      <w:start w:val="2"/>
      <w:numFmt w:val="decimal"/>
      <w:lvlText w:val="%1.%2.%3."/>
      <w:lvlJc w:val="left"/>
      <w:pPr>
        <w:ind w:left="1080" w:hanging="720"/>
      </w:pPr>
      <w:rPr>
        <w:rFonts w:asciiTheme="majorHAnsi" w:hAnsiTheme="majorHAnsi" w:cstheme="majorHAnsi" w:hint="default"/>
        <w:b/>
        <w:bCs/>
        <w:color w:val="000000" w:themeColor="text1"/>
        <w:sz w:val="28"/>
        <w:szCs w:val="24"/>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7F07C5C"/>
    <w:multiLevelType w:val="hybridMultilevel"/>
    <w:tmpl w:val="E2C683FA"/>
    <w:lvl w:ilvl="0" w:tplc="85E41850">
      <w:start w:val="1"/>
      <w:numFmt w:val="decimal"/>
      <w:lvlText w:val="%1."/>
      <w:lvlJc w:val="left"/>
      <w:pPr>
        <w:ind w:left="720" w:hanging="360"/>
      </w:pPr>
      <w:rPr>
        <w:rFonts w:hint="default"/>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7FA0929"/>
    <w:multiLevelType w:val="hybridMultilevel"/>
    <w:tmpl w:val="30B6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56143BF"/>
    <w:multiLevelType w:val="hybridMultilevel"/>
    <w:tmpl w:val="90860BCC"/>
    <w:lvl w:ilvl="0" w:tplc="0FD6CC8C">
      <w:start w:val="1"/>
      <w:numFmt w:val="decimal"/>
      <w:lvlText w:val="%1."/>
      <w:lvlJc w:val="left"/>
      <w:pPr>
        <w:ind w:left="720" w:hanging="360"/>
      </w:pPr>
      <w:rPr>
        <w:rFonts w:asciiTheme="majorHAnsi" w:hAnsiTheme="majorHAnsi" w:cstheme="majorHAnsi"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8B44614"/>
    <w:multiLevelType w:val="hybridMultilevel"/>
    <w:tmpl w:val="3F609CC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347351E6"/>
    <w:multiLevelType w:val="hybridMultilevel"/>
    <w:tmpl w:val="604465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CEB4E3A"/>
    <w:multiLevelType w:val="hybridMultilevel"/>
    <w:tmpl w:val="A7505860"/>
    <w:lvl w:ilvl="0" w:tplc="2EEA3402">
      <w:start w:val="2"/>
      <w:numFmt w:val="bullet"/>
      <w:lvlText w:val="-"/>
      <w:lvlJc w:val="left"/>
      <w:pPr>
        <w:ind w:left="1776" w:hanging="360"/>
      </w:pPr>
      <w:rPr>
        <w:rFonts w:ascii="Calibri Light" w:eastAsiaTheme="minorHAnsi" w:hAnsi="Calibri Light" w:cs="Calibri Light" w:hint="default"/>
      </w:rPr>
    </w:lvl>
    <w:lvl w:ilvl="1" w:tplc="04100003" w:tentative="1">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9" w15:restartNumberingAfterBreak="0">
    <w:nsid w:val="445831CB"/>
    <w:multiLevelType w:val="hybridMultilevel"/>
    <w:tmpl w:val="ACDAA4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4D322D35"/>
    <w:multiLevelType w:val="multilevel"/>
    <w:tmpl w:val="AEA22490"/>
    <w:lvl w:ilvl="0">
      <w:start w:val="1"/>
      <w:numFmt w:val="decimal"/>
      <w:lvlText w:val="%1."/>
      <w:lvlJc w:val="left"/>
      <w:pPr>
        <w:ind w:left="360" w:hanging="360"/>
      </w:pPr>
    </w:lvl>
    <w:lvl w:ilvl="1">
      <w:start w:val="1"/>
      <w:numFmt w:val="decimal"/>
      <w:lvlText w:val="%1.%2."/>
      <w:lvlJc w:val="left"/>
      <w:pPr>
        <w:ind w:left="792" w:hanging="432"/>
      </w:pPr>
      <w:rPr>
        <w:b/>
        <w:bCs/>
        <w:i w:val="0"/>
        <w:iCs w:val="0"/>
        <w:color w:val="000000" w:themeColor="text1"/>
        <w:sz w:val="32"/>
        <w:szCs w:val="32"/>
      </w:rPr>
    </w:lvl>
    <w:lvl w:ilvl="2">
      <w:start w:val="1"/>
      <w:numFmt w:val="decimal"/>
      <w:lvlText w:val="%1.%2.%3."/>
      <w:lvlJc w:val="left"/>
      <w:pPr>
        <w:ind w:left="1224" w:hanging="504"/>
      </w:pPr>
      <w:rPr>
        <w:b/>
        <w:bCs/>
        <w:color w:val="000000" w:themeColor="text1"/>
      </w:rPr>
    </w:lvl>
    <w:lvl w:ilvl="3">
      <w:start w:val="1"/>
      <w:numFmt w:val="decimal"/>
      <w:lvlText w:val="%1.%2.%3.%4."/>
      <w:lvlJc w:val="left"/>
      <w:pPr>
        <w:ind w:left="1728" w:hanging="648"/>
      </w:pPr>
      <w:rPr>
        <w:b/>
        <w:bCs/>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3147C62"/>
    <w:multiLevelType w:val="hybridMultilevel"/>
    <w:tmpl w:val="360CD8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5E786B24"/>
    <w:multiLevelType w:val="hybridMultilevel"/>
    <w:tmpl w:val="142AE334"/>
    <w:lvl w:ilvl="0" w:tplc="D7EE848A">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13" w15:restartNumberingAfterBreak="0">
    <w:nsid w:val="5F994C45"/>
    <w:multiLevelType w:val="hybridMultilevel"/>
    <w:tmpl w:val="67B89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6C4863FF"/>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25A2DE4"/>
    <w:multiLevelType w:val="hybridMultilevel"/>
    <w:tmpl w:val="BFA847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4577632"/>
    <w:multiLevelType w:val="multilevel"/>
    <w:tmpl w:val="B9B6F3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CDF50FF"/>
    <w:multiLevelType w:val="hybridMultilevel"/>
    <w:tmpl w:val="DFCE74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7DA165AD"/>
    <w:multiLevelType w:val="hybridMultilevel"/>
    <w:tmpl w:val="182C9B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15"/>
  </w:num>
  <w:num w:numId="3">
    <w:abstractNumId w:val="14"/>
  </w:num>
  <w:num w:numId="4">
    <w:abstractNumId w:val="1"/>
  </w:num>
  <w:num w:numId="5">
    <w:abstractNumId w:val="13"/>
  </w:num>
  <w:num w:numId="6">
    <w:abstractNumId w:val="18"/>
  </w:num>
  <w:num w:numId="7">
    <w:abstractNumId w:val="10"/>
  </w:num>
  <w:num w:numId="8">
    <w:abstractNumId w:val="0"/>
  </w:num>
  <w:num w:numId="9">
    <w:abstractNumId w:val="4"/>
  </w:num>
  <w:num w:numId="10">
    <w:abstractNumId w:val="2"/>
  </w:num>
  <w:num w:numId="11">
    <w:abstractNumId w:val="8"/>
  </w:num>
  <w:num w:numId="12">
    <w:abstractNumId w:val="5"/>
  </w:num>
  <w:num w:numId="13">
    <w:abstractNumId w:val="7"/>
  </w:num>
  <w:num w:numId="14">
    <w:abstractNumId w:val="17"/>
  </w:num>
  <w:num w:numId="15">
    <w:abstractNumId w:val="16"/>
  </w:num>
  <w:num w:numId="16">
    <w:abstractNumId w:val="3"/>
  </w:num>
  <w:num w:numId="17">
    <w:abstractNumId w:val="12"/>
  </w:num>
  <w:num w:numId="18">
    <w:abstractNumId w:val="6"/>
  </w:num>
  <w:num w:numId="19">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71"/>
    <w:rsid w:val="00023563"/>
    <w:rsid w:val="00025ECE"/>
    <w:rsid w:val="00027CDA"/>
    <w:rsid w:val="00031E86"/>
    <w:rsid w:val="000378E9"/>
    <w:rsid w:val="0004018C"/>
    <w:rsid w:val="00040A7C"/>
    <w:rsid w:val="000431E1"/>
    <w:rsid w:val="00046E34"/>
    <w:rsid w:val="000617FC"/>
    <w:rsid w:val="000637BD"/>
    <w:rsid w:val="00065570"/>
    <w:rsid w:val="00066AE9"/>
    <w:rsid w:val="000707F9"/>
    <w:rsid w:val="00075ABB"/>
    <w:rsid w:val="000766EF"/>
    <w:rsid w:val="00077D19"/>
    <w:rsid w:val="0008789A"/>
    <w:rsid w:val="00093A55"/>
    <w:rsid w:val="0009790A"/>
    <w:rsid w:val="000A0D19"/>
    <w:rsid w:val="000A2F25"/>
    <w:rsid w:val="000A3471"/>
    <w:rsid w:val="000A57E5"/>
    <w:rsid w:val="000C1267"/>
    <w:rsid w:val="000C2B7C"/>
    <w:rsid w:val="000C4935"/>
    <w:rsid w:val="000D1742"/>
    <w:rsid w:val="000D1761"/>
    <w:rsid w:val="000D473B"/>
    <w:rsid w:val="000D4EF8"/>
    <w:rsid w:val="000E08B0"/>
    <w:rsid w:val="000E46D3"/>
    <w:rsid w:val="000E46EB"/>
    <w:rsid w:val="000F303E"/>
    <w:rsid w:val="000F6280"/>
    <w:rsid w:val="000F6E4D"/>
    <w:rsid w:val="001011E2"/>
    <w:rsid w:val="00102E04"/>
    <w:rsid w:val="00103B64"/>
    <w:rsid w:val="00105D79"/>
    <w:rsid w:val="00110CB6"/>
    <w:rsid w:val="00135A41"/>
    <w:rsid w:val="00143BDF"/>
    <w:rsid w:val="00153423"/>
    <w:rsid w:val="00156B58"/>
    <w:rsid w:val="00157633"/>
    <w:rsid w:val="0016106B"/>
    <w:rsid w:val="00165A9F"/>
    <w:rsid w:val="00166B5C"/>
    <w:rsid w:val="00171668"/>
    <w:rsid w:val="001941FB"/>
    <w:rsid w:val="001B3D8F"/>
    <w:rsid w:val="001B586E"/>
    <w:rsid w:val="001D00A7"/>
    <w:rsid w:val="001D1C56"/>
    <w:rsid w:val="001D5F63"/>
    <w:rsid w:val="001E019C"/>
    <w:rsid w:val="001E3293"/>
    <w:rsid w:val="001E7E18"/>
    <w:rsid w:val="001F2D79"/>
    <w:rsid w:val="001F739D"/>
    <w:rsid w:val="00201E8C"/>
    <w:rsid w:val="0020280A"/>
    <w:rsid w:val="00223AB7"/>
    <w:rsid w:val="00225F74"/>
    <w:rsid w:val="0023054B"/>
    <w:rsid w:val="00241611"/>
    <w:rsid w:val="00244871"/>
    <w:rsid w:val="00247D08"/>
    <w:rsid w:val="0025001C"/>
    <w:rsid w:val="00254172"/>
    <w:rsid w:val="002568DE"/>
    <w:rsid w:val="00267FC7"/>
    <w:rsid w:val="0027147C"/>
    <w:rsid w:val="002749EF"/>
    <w:rsid w:val="0027531A"/>
    <w:rsid w:val="002909EA"/>
    <w:rsid w:val="00293688"/>
    <w:rsid w:val="002B5066"/>
    <w:rsid w:val="002B610D"/>
    <w:rsid w:val="002B7A23"/>
    <w:rsid w:val="002C01DC"/>
    <w:rsid w:val="002C118D"/>
    <w:rsid w:val="002C14C3"/>
    <w:rsid w:val="002E4A7A"/>
    <w:rsid w:val="002E5BCB"/>
    <w:rsid w:val="002E6359"/>
    <w:rsid w:val="002F51AD"/>
    <w:rsid w:val="0030773D"/>
    <w:rsid w:val="00312B8F"/>
    <w:rsid w:val="00322B13"/>
    <w:rsid w:val="003275D7"/>
    <w:rsid w:val="0032766E"/>
    <w:rsid w:val="00332F60"/>
    <w:rsid w:val="00336EB9"/>
    <w:rsid w:val="00347CCD"/>
    <w:rsid w:val="00351918"/>
    <w:rsid w:val="003571A8"/>
    <w:rsid w:val="00361D5A"/>
    <w:rsid w:val="00364D1A"/>
    <w:rsid w:val="00375AF0"/>
    <w:rsid w:val="00390802"/>
    <w:rsid w:val="00392926"/>
    <w:rsid w:val="003A6109"/>
    <w:rsid w:val="003B594B"/>
    <w:rsid w:val="003C7D0D"/>
    <w:rsid w:val="003D0C28"/>
    <w:rsid w:val="003D54A9"/>
    <w:rsid w:val="003E56F6"/>
    <w:rsid w:val="003E64B4"/>
    <w:rsid w:val="003E6BE2"/>
    <w:rsid w:val="003F0FDC"/>
    <w:rsid w:val="003F302E"/>
    <w:rsid w:val="004005E6"/>
    <w:rsid w:val="00413B91"/>
    <w:rsid w:val="0041715E"/>
    <w:rsid w:val="0043289A"/>
    <w:rsid w:val="0043560A"/>
    <w:rsid w:val="00463A1E"/>
    <w:rsid w:val="00465D54"/>
    <w:rsid w:val="00481390"/>
    <w:rsid w:val="00481D20"/>
    <w:rsid w:val="00485BCD"/>
    <w:rsid w:val="00492DFC"/>
    <w:rsid w:val="004A1393"/>
    <w:rsid w:val="004A58B7"/>
    <w:rsid w:val="004C152D"/>
    <w:rsid w:val="004C68BC"/>
    <w:rsid w:val="004D6215"/>
    <w:rsid w:val="004E1BCB"/>
    <w:rsid w:val="00500347"/>
    <w:rsid w:val="005037F0"/>
    <w:rsid w:val="00506A77"/>
    <w:rsid w:val="00506D24"/>
    <w:rsid w:val="00507F7B"/>
    <w:rsid w:val="00511D9C"/>
    <w:rsid w:val="0051718C"/>
    <w:rsid w:val="00521A9F"/>
    <w:rsid w:val="00525ADB"/>
    <w:rsid w:val="005437ED"/>
    <w:rsid w:val="00546BD6"/>
    <w:rsid w:val="00557E77"/>
    <w:rsid w:val="005601A4"/>
    <w:rsid w:val="0056587E"/>
    <w:rsid w:val="00571372"/>
    <w:rsid w:val="005738EF"/>
    <w:rsid w:val="00577A69"/>
    <w:rsid w:val="00583F76"/>
    <w:rsid w:val="00584211"/>
    <w:rsid w:val="00587FC8"/>
    <w:rsid w:val="00592CA8"/>
    <w:rsid w:val="0059498C"/>
    <w:rsid w:val="00596E48"/>
    <w:rsid w:val="00596F4E"/>
    <w:rsid w:val="005A0079"/>
    <w:rsid w:val="005B2BBC"/>
    <w:rsid w:val="005B6629"/>
    <w:rsid w:val="005C2350"/>
    <w:rsid w:val="005D0D06"/>
    <w:rsid w:val="005D6B74"/>
    <w:rsid w:val="005F290E"/>
    <w:rsid w:val="006005E3"/>
    <w:rsid w:val="00610916"/>
    <w:rsid w:val="00611B52"/>
    <w:rsid w:val="00620C75"/>
    <w:rsid w:val="006239B5"/>
    <w:rsid w:val="0062670A"/>
    <w:rsid w:val="00627407"/>
    <w:rsid w:val="00627C65"/>
    <w:rsid w:val="0063782F"/>
    <w:rsid w:val="00644FC4"/>
    <w:rsid w:val="00660BA0"/>
    <w:rsid w:val="00675AB9"/>
    <w:rsid w:val="0068056A"/>
    <w:rsid w:val="00683536"/>
    <w:rsid w:val="006B672E"/>
    <w:rsid w:val="006C47E6"/>
    <w:rsid w:val="006D0ACF"/>
    <w:rsid w:val="006D31F1"/>
    <w:rsid w:val="006D517F"/>
    <w:rsid w:val="006D5563"/>
    <w:rsid w:val="00706279"/>
    <w:rsid w:val="00707D23"/>
    <w:rsid w:val="00723909"/>
    <w:rsid w:val="00743027"/>
    <w:rsid w:val="007600CC"/>
    <w:rsid w:val="0077461A"/>
    <w:rsid w:val="0078043B"/>
    <w:rsid w:val="00781BC1"/>
    <w:rsid w:val="00781E39"/>
    <w:rsid w:val="0078229C"/>
    <w:rsid w:val="00785E14"/>
    <w:rsid w:val="007877B9"/>
    <w:rsid w:val="007902EE"/>
    <w:rsid w:val="00792DAE"/>
    <w:rsid w:val="007A1650"/>
    <w:rsid w:val="007A571B"/>
    <w:rsid w:val="007A6EDF"/>
    <w:rsid w:val="007B5D77"/>
    <w:rsid w:val="007B68E7"/>
    <w:rsid w:val="007C67B5"/>
    <w:rsid w:val="007D6A69"/>
    <w:rsid w:val="007E6D9C"/>
    <w:rsid w:val="007F3F2F"/>
    <w:rsid w:val="00810A9F"/>
    <w:rsid w:val="0081723C"/>
    <w:rsid w:val="0083127F"/>
    <w:rsid w:val="008314C0"/>
    <w:rsid w:val="00836484"/>
    <w:rsid w:val="0084368C"/>
    <w:rsid w:val="00844A96"/>
    <w:rsid w:val="0084749B"/>
    <w:rsid w:val="00860BC2"/>
    <w:rsid w:val="00871D9D"/>
    <w:rsid w:val="00886482"/>
    <w:rsid w:val="008A15D3"/>
    <w:rsid w:val="008A62E4"/>
    <w:rsid w:val="008B2465"/>
    <w:rsid w:val="008B6033"/>
    <w:rsid w:val="008C4B14"/>
    <w:rsid w:val="008C7B3F"/>
    <w:rsid w:val="008D2D28"/>
    <w:rsid w:val="008D5899"/>
    <w:rsid w:val="008E6542"/>
    <w:rsid w:val="008F26E8"/>
    <w:rsid w:val="008F449D"/>
    <w:rsid w:val="009100A5"/>
    <w:rsid w:val="0091147E"/>
    <w:rsid w:val="009162E7"/>
    <w:rsid w:val="0092019D"/>
    <w:rsid w:val="00945675"/>
    <w:rsid w:val="00950B9B"/>
    <w:rsid w:val="00961E85"/>
    <w:rsid w:val="009743C1"/>
    <w:rsid w:val="00980A69"/>
    <w:rsid w:val="00996EB5"/>
    <w:rsid w:val="00997071"/>
    <w:rsid w:val="009A60F2"/>
    <w:rsid w:val="009B2100"/>
    <w:rsid w:val="009C433B"/>
    <w:rsid w:val="009D4359"/>
    <w:rsid w:val="009E02C7"/>
    <w:rsid w:val="009E2A1B"/>
    <w:rsid w:val="009E35F4"/>
    <w:rsid w:val="009E4744"/>
    <w:rsid w:val="009E62C6"/>
    <w:rsid w:val="009F5AAA"/>
    <w:rsid w:val="009F661C"/>
    <w:rsid w:val="00A02CBA"/>
    <w:rsid w:val="00A1713D"/>
    <w:rsid w:val="00A25F05"/>
    <w:rsid w:val="00A56177"/>
    <w:rsid w:val="00A5753F"/>
    <w:rsid w:val="00A66E1B"/>
    <w:rsid w:val="00A706FB"/>
    <w:rsid w:val="00A73D9A"/>
    <w:rsid w:val="00A75C97"/>
    <w:rsid w:val="00A75F92"/>
    <w:rsid w:val="00A819A8"/>
    <w:rsid w:val="00A82D69"/>
    <w:rsid w:val="00A90A73"/>
    <w:rsid w:val="00A949CE"/>
    <w:rsid w:val="00A96932"/>
    <w:rsid w:val="00AA1625"/>
    <w:rsid w:val="00AA6219"/>
    <w:rsid w:val="00AB3DF0"/>
    <w:rsid w:val="00AB784B"/>
    <w:rsid w:val="00AC1336"/>
    <w:rsid w:val="00AC2C69"/>
    <w:rsid w:val="00AC4141"/>
    <w:rsid w:val="00AC4AEB"/>
    <w:rsid w:val="00AD2A96"/>
    <w:rsid w:val="00AD67F3"/>
    <w:rsid w:val="00AD71C9"/>
    <w:rsid w:val="00AE318D"/>
    <w:rsid w:val="00AF0FA7"/>
    <w:rsid w:val="00AF722B"/>
    <w:rsid w:val="00B0045D"/>
    <w:rsid w:val="00B034E2"/>
    <w:rsid w:val="00B0787F"/>
    <w:rsid w:val="00B157BF"/>
    <w:rsid w:val="00B30BEF"/>
    <w:rsid w:val="00B36FBD"/>
    <w:rsid w:val="00B53698"/>
    <w:rsid w:val="00B5472A"/>
    <w:rsid w:val="00B5551A"/>
    <w:rsid w:val="00B5594D"/>
    <w:rsid w:val="00B650CC"/>
    <w:rsid w:val="00B6538B"/>
    <w:rsid w:val="00B70029"/>
    <w:rsid w:val="00B71947"/>
    <w:rsid w:val="00B86BB3"/>
    <w:rsid w:val="00B90070"/>
    <w:rsid w:val="00B959C9"/>
    <w:rsid w:val="00B95C2F"/>
    <w:rsid w:val="00B974AD"/>
    <w:rsid w:val="00B97DC3"/>
    <w:rsid w:val="00BA5746"/>
    <w:rsid w:val="00BB057E"/>
    <w:rsid w:val="00BB6756"/>
    <w:rsid w:val="00BB6CA7"/>
    <w:rsid w:val="00BC653C"/>
    <w:rsid w:val="00BD68D8"/>
    <w:rsid w:val="00BD71BB"/>
    <w:rsid w:val="00BD7BCA"/>
    <w:rsid w:val="00BE5F04"/>
    <w:rsid w:val="00BF65EB"/>
    <w:rsid w:val="00C00EB6"/>
    <w:rsid w:val="00C04391"/>
    <w:rsid w:val="00C25B90"/>
    <w:rsid w:val="00C25F30"/>
    <w:rsid w:val="00C303C6"/>
    <w:rsid w:val="00C42D80"/>
    <w:rsid w:val="00C56574"/>
    <w:rsid w:val="00C576AB"/>
    <w:rsid w:val="00C67ED8"/>
    <w:rsid w:val="00C80E1F"/>
    <w:rsid w:val="00C8581D"/>
    <w:rsid w:val="00C87034"/>
    <w:rsid w:val="00C87B87"/>
    <w:rsid w:val="00C87CAE"/>
    <w:rsid w:val="00C93F9E"/>
    <w:rsid w:val="00C97099"/>
    <w:rsid w:val="00C97CB8"/>
    <w:rsid w:val="00CA6182"/>
    <w:rsid w:val="00CA772C"/>
    <w:rsid w:val="00CB17E6"/>
    <w:rsid w:val="00CB31D8"/>
    <w:rsid w:val="00CB3C67"/>
    <w:rsid w:val="00CC0066"/>
    <w:rsid w:val="00CE085C"/>
    <w:rsid w:val="00CE66C5"/>
    <w:rsid w:val="00CF127B"/>
    <w:rsid w:val="00D02E9D"/>
    <w:rsid w:val="00D04315"/>
    <w:rsid w:val="00D10809"/>
    <w:rsid w:val="00D21EDD"/>
    <w:rsid w:val="00D26320"/>
    <w:rsid w:val="00D42873"/>
    <w:rsid w:val="00D42F42"/>
    <w:rsid w:val="00D45215"/>
    <w:rsid w:val="00D477E7"/>
    <w:rsid w:val="00D50102"/>
    <w:rsid w:val="00D646CE"/>
    <w:rsid w:val="00D64C8E"/>
    <w:rsid w:val="00D65306"/>
    <w:rsid w:val="00D67C25"/>
    <w:rsid w:val="00D714A9"/>
    <w:rsid w:val="00D71E3B"/>
    <w:rsid w:val="00D74178"/>
    <w:rsid w:val="00D7419C"/>
    <w:rsid w:val="00D75C92"/>
    <w:rsid w:val="00D857D5"/>
    <w:rsid w:val="00DA3845"/>
    <w:rsid w:val="00DB06EF"/>
    <w:rsid w:val="00DB0BBD"/>
    <w:rsid w:val="00DB1067"/>
    <w:rsid w:val="00DB31AD"/>
    <w:rsid w:val="00DB64B5"/>
    <w:rsid w:val="00DC1771"/>
    <w:rsid w:val="00DD3956"/>
    <w:rsid w:val="00DD6B0E"/>
    <w:rsid w:val="00DD790A"/>
    <w:rsid w:val="00DE6B90"/>
    <w:rsid w:val="00DF758B"/>
    <w:rsid w:val="00E00808"/>
    <w:rsid w:val="00E067CC"/>
    <w:rsid w:val="00E0796C"/>
    <w:rsid w:val="00E11F6F"/>
    <w:rsid w:val="00E12A03"/>
    <w:rsid w:val="00E14750"/>
    <w:rsid w:val="00E16E15"/>
    <w:rsid w:val="00E174CE"/>
    <w:rsid w:val="00E24740"/>
    <w:rsid w:val="00E50141"/>
    <w:rsid w:val="00E50F85"/>
    <w:rsid w:val="00E51758"/>
    <w:rsid w:val="00E57ED2"/>
    <w:rsid w:val="00E71C7F"/>
    <w:rsid w:val="00E83955"/>
    <w:rsid w:val="00E918D3"/>
    <w:rsid w:val="00E951DD"/>
    <w:rsid w:val="00EA2632"/>
    <w:rsid w:val="00EA58DD"/>
    <w:rsid w:val="00EB14A1"/>
    <w:rsid w:val="00EC521A"/>
    <w:rsid w:val="00EC64BB"/>
    <w:rsid w:val="00ED3AF5"/>
    <w:rsid w:val="00EE22ED"/>
    <w:rsid w:val="00EE3AF4"/>
    <w:rsid w:val="00F0170C"/>
    <w:rsid w:val="00F021AF"/>
    <w:rsid w:val="00F13B46"/>
    <w:rsid w:val="00F13C83"/>
    <w:rsid w:val="00F16532"/>
    <w:rsid w:val="00F20264"/>
    <w:rsid w:val="00F335B7"/>
    <w:rsid w:val="00F35B46"/>
    <w:rsid w:val="00F40827"/>
    <w:rsid w:val="00F44980"/>
    <w:rsid w:val="00F44FE7"/>
    <w:rsid w:val="00F47AF0"/>
    <w:rsid w:val="00F56901"/>
    <w:rsid w:val="00F716B1"/>
    <w:rsid w:val="00F71AAC"/>
    <w:rsid w:val="00F71F7B"/>
    <w:rsid w:val="00F75E46"/>
    <w:rsid w:val="00F80F8E"/>
    <w:rsid w:val="00F81242"/>
    <w:rsid w:val="00F833C4"/>
    <w:rsid w:val="00F90DD3"/>
    <w:rsid w:val="00FA4806"/>
    <w:rsid w:val="00FB0ECD"/>
    <w:rsid w:val="00FB2B0E"/>
    <w:rsid w:val="00FB795A"/>
    <w:rsid w:val="00FD2233"/>
    <w:rsid w:val="00FD730B"/>
    <w:rsid w:val="00FE1B2A"/>
    <w:rsid w:val="00FE5FE4"/>
    <w:rsid w:val="00FE68D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6F3E0"/>
  <w15:chartTrackingRefBased/>
  <w15:docId w15:val="{C8E1A2DF-1C3B-4AEF-9F40-3EA81CFB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Pr>
      <w:noProof/>
    </w:rPr>
  </w:style>
  <w:style w:type="paragraph" w:styleId="Titolo1">
    <w:name w:val="heading 1"/>
    <w:basedOn w:val="Normale"/>
    <w:next w:val="Normale"/>
    <w:link w:val="Titolo1Carattere"/>
    <w:uiPriority w:val="9"/>
    <w:qFormat/>
    <w:rsid w:val="00322B13"/>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Titolo2">
    <w:name w:val="heading 2"/>
    <w:basedOn w:val="Normale"/>
    <w:next w:val="Normale"/>
    <w:link w:val="Titolo2Carattere"/>
    <w:uiPriority w:val="9"/>
    <w:unhideWhenUsed/>
    <w:qFormat/>
    <w:rsid w:val="00FE68D3"/>
    <w:pPr>
      <w:keepNext/>
      <w:keepLines/>
      <w:spacing w:before="40" w:after="0"/>
      <w:outlineLvl w:val="1"/>
    </w:pPr>
    <w:rPr>
      <w:rFonts w:asciiTheme="majorHAnsi" w:eastAsiaTheme="majorEastAsia" w:hAnsiTheme="majorHAnsi" w:cstheme="majorBidi"/>
      <w:color w:val="000000" w:themeColor="text1"/>
      <w:sz w:val="32"/>
      <w:szCs w:val="26"/>
    </w:rPr>
  </w:style>
  <w:style w:type="paragraph" w:styleId="Titolo3">
    <w:name w:val="heading 3"/>
    <w:basedOn w:val="Normale"/>
    <w:link w:val="Titolo3Carattere"/>
    <w:uiPriority w:val="9"/>
    <w:qFormat/>
    <w:rsid w:val="00EC521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next w:val="Normale"/>
    <w:link w:val="Titolo4Carattere"/>
    <w:uiPriority w:val="9"/>
    <w:unhideWhenUsed/>
    <w:qFormat/>
    <w:rsid w:val="00FE68D3"/>
    <w:pPr>
      <w:keepNext/>
      <w:keepLines/>
      <w:spacing w:before="40" w:after="0"/>
      <w:outlineLvl w:val="3"/>
    </w:pPr>
    <w:rPr>
      <w:rFonts w:asciiTheme="majorHAnsi" w:eastAsiaTheme="majorEastAsia" w:hAnsiTheme="majorHAnsi" w:cstheme="majorBidi"/>
      <w:i/>
      <w:iCs/>
      <w:color w:val="000000" w:themeColor="text1"/>
      <w:sz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FE68D3"/>
    <w:rPr>
      <w:rFonts w:asciiTheme="majorHAnsi" w:eastAsiaTheme="majorEastAsia" w:hAnsiTheme="majorHAnsi" w:cstheme="majorBidi"/>
      <w:noProof/>
      <w:color w:val="000000" w:themeColor="text1"/>
      <w:sz w:val="32"/>
      <w:szCs w:val="26"/>
    </w:rPr>
  </w:style>
  <w:style w:type="paragraph" w:styleId="Paragrafoelenco">
    <w:name w:val="List Paragraph"/>
    <w:basedOn w:val="Normale"/>
    <w:uiPriority w:val="34"/>
    <w:qFormat/>
    <w:rsid w:val="00EE22ED"/>
    <w:pPr>
      <w:ind w:left="720"/>
      <w:contextualSpacing/>
    </w:pPr>
  </w:style>
  <w:style w:type="paragraph" w:styleId="PreformattatoHTML">
    <w:name w:val="HTML Preformatted"/>
    <w:basedOn w:val="Normale"/>
    <w:link w:val="PreformattatoHTMLCarattere"/>
    <w:uiPriority w:val="99"/>
    <w:unhideWhenUsed/>
    <w:rsid w:val="006D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D0ACF"/>
    <w:rPr>
      <w:rFonts w:ascii="Courier New" w:eastAsia="Times New Roman" w:hAnsi="Courier New" w:cs="Courier New"/>
      <w:sz w:val="20"/>
      <w:szCs w:val="20"/>
      <w:lang w:eastAsia="it-IT"/>
    </w:rPr>
  </w:style>
  <w:style w:type="character" w:customStyle="1" w:styleId="kwd">
    <w:name w:val="kwd"/>
    <w:basedOn w:val="Carpredefinitoparagrafo"/>
    <w:rsid w:val="006D0ACF"/>
  </w:style>
  <w:style w:type="character" w:customStyle="1" w:styleId="pln">
    <w:name w:val="pln"/>
    <w:basedOn w:val="Carpredefinitoparagrafo"/>
    <w:rsid w:val="006D0ACF"/>
  </w:style>
  <w:style w:type="character" w:customStyle="1" w:styleId="typ">
    <w:name w:val="typ"/>
    <w:basedOn w:val="Carpredefinitoparagrafo"/>
    <w:rsid w:val="006D0ACF"/>
  </w:style>
  <w:style w:type="character" w:customStyle="1" w:styleId="pun">
    <w:name w:val="pun"/>
    <w:basedOn w:val="Carpredefinitoparagrafo"/>
    <w:rsid w:val="006D0ACF"/>
  </w:style>
  <w:style w:type="character" w:customStyle="1" w:styleId="lit">
    <w:name w:val="lit"/>
    <w:basedOn w:val="Carpredefinitoparagrafo"/>
    <w:rsid w:val="006D0ACF"/>
  </w:style>
  <w:style w:type="character" w:customStyle="1" w:styleId="str">
    <w:name w:val="str"/>
    <w:basedOn w:val="Carpredefinitoparagrafo"/>
    <w:rsid w:val="006D0ACF"/>
  </w:style>
  <w:style w:type="character" w:styleId="Collegamentoipertestuale">
    <w:name w:val="Hyperlink"/>
    <w:basedOn w:val="Carpredefinitoparagrafo"/>
    <w:uiPriority w:val="99"/>
    <w:unhideWhenUsed/>
    <w:rsid w:val="007600CC"/>
    <w:rPr>
      <w:color w:val="0563C1" w:themeColor="hyperlink"/>
      <w:u w:val="single"/>
    </w:rPr>
  </w:style>
  <w:style w:type="character" w:styleId="Menzionenonrisolta">
    <w:name w:val="Unresolved Mention"/>
    <w:basedOn w:val="Carpredefinitoparagrafo"/>
    <w:uiPriority w:val="99"/>
    <w:semiHidden/>
    <w:unhideWhenUsed/>
    <w:rsid w:val="007600CC"/>
    <w:rPr>
      <w:color w:val="605E5C"/>
      <w:shd w:val="clear" w:color="auto" w:fill="E1DFDD"/>
    </w:rPr>
  </w:style>
  <w:style w:type="character" w:customStyle="1" w:styleId="Titolo1Carattere">
    <w:name w:val="Titolo 1 Carattere"/>
    <w:basedOn w:val="Carpredefinitoparagrafo"/>
    <w:link w:val="Titolo1"/>
    <w:uiPriority w:val="9"/>
    <w:rsid w:val="00322B13"/>
    <w:rPr>
      <w:rFonts w:asciiTheme="majorHAnsi" w:eastAsiaTheme="majorEastAsia" w:hAnsiTheme="majorHAnsi" w:cstheme="majorBidi"/>
      <w:noProof/>
      <w:color w:val="000000" w:themeColor="text1"/>
      <w:sz w:val="32"/>
      <w:szCs w:val="32"/>
    </w:rPr>
  </w:style>
  <w:style w:type="character" w:styleId="Enfasigrassetto">
    <w:name w:val="Strong"/>
    <w:basedOn w:val="Carpredefinitoparagrafo"/>
    <w:uiPriority w:val="22"/>
    <w:qFormat/>
    <w:rsid w:val="00620C75"/>
    <w:rPr>
      <w:b/>
      <w:bCs/>
    </w:rPr>
  </w:style>
  <w:style w:type="character" w:styleId="CodiceHTML">
    <w:name w:val="HTML Code"/>
    <w:basedOn w:val="Carpredefinitoparagrafo"/>
    <w:uiPriority w:val="99"/>
    <w:semiHidden/>
    <w:unhideWhenUsed/>
    <w:rsid w:val="0078043B"/>
    <w:rPr>
      <w:rFonts w:ascii="Courier New" w:eastAsia="Times New Roman" w:hAnsi="Courier New" w:cs="Courier New"/>
      <w:sz w:val="20"/>
      <w:szCs w:val="20"/>
    </w:rPr>
  </w:style>
  <w:style w:type="paragraph" w:styleId="Intestazione">
    <w:name w:val="header"/>
    <w:basedOn w:val="Normale"/>
    <w:link w:val="IntestazioneCarattere"/>
    <w:uiPriority w:val="99"/>
    <w:unhideWhenUsed/>
    <w:rsid w:val="009100A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100A5"/>
  </w:style>
  <w:style w:type="paragraph" w:styleId="Pidipagina">
    <w:name w:val="footer"/>
    <w:basedOn w:val="Normale"/>
    <w:link w:val="PidipaginaCarattere"/>
    <w:uiPriority w:val="99"/>
    <w:unhideWhenUsed/>
    <w:rsid w:val="009100A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100A5"/>
  </w:style>
  <w:style w:type="character" w:customStyle="1" w:styleId="Titolo3Carattere">
    <w:name w:val="Titolo 3 Carattere"/>
    <w:basedOn w:val="Carpredefinitoparagrafo"/>
    <w:link w:val="Titolo3"/>
    <w:uiPriority w:val="9"/>
    <w:rsid w:val="00EC521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FE68D3"/>
    <w:rPr>
      <w:rFonts w:asciiTheme="majorHAnsi" w:eastAsiaTheme="majorEastAsia" w:hAnsiTheme="majorHAnsi" w:cstheme="majorBidi"/>
      <w:i/>
      <w:iCs/>
      <w:noProof/>
      <w:color w:val="000000" w:themeColor="text1"/>
      <w:sz w:val="26"/>
    </w:rPr>
  </w:style>
  <w:style w:type="paragraph" w:styleId="Didascalia">
    <w:name w:val="caption"/>
    <w:basedOn w:val="Normale"/>
    <w:next w:val="Normale"/>
    <w:uiPriority w:val="35"/>
    <w:unhideWhenUsed/>
    <w:qFormat/>
    <w:rsid w:val="007F3F2F"/>
    <w:pPr>
      <w:spacing w:after="200" w:line="240" w:lineRule="auto"/>
    </w:pPr>
    <w:rPr>
      <w:i/>
      <w:iCs/>
      <w:color w:val="44546A" w:themeColor="text2"/>
      <w:sz w:val="18"/>
      <w:szCs w:val="18"/>
    </w:rPr>
  </w:style>
  <w:style w:type="character" w:styleId="Testosegnaposto">
    <w:name w:val="Placeholder Text"/>
    <w:basedOn w:val="Carpredefinitoparagrafo"/>
    <w:uiPriority w:val="99"/>
    <w:semiHidden/>
    <w:rsid w:val="00165A9F"/>
    <w:rPr>
      <w:color w:val="808080"/>
    </w:rPr>
  </w:style>
  <w:style w:type="paragraph" w:styleId="Testofumetto">
    <w:name w:val="Balloon Text"/>
    <w:basedOn w:val="Normale"/>
    <w:link w:val="TestofumettoCarattere"/>
    <w:uiPriority w:val="99"/>
    <w:semiHidden/>
    <w:unhideWhenUsed/>
    <w:rsid w:val="00FD223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FD2233"/>
    <w:rPr>
      <w:rFonts w:ascii="Segoe UI" w:hAnsi="Segoe UI" w:cs="Segoe UI"/>
      <w:noProof/>
      <w:sz w:val="18"/>
      <w:szCs w:val="18"/>
    </w:rPr>
  </w:style>
  <w:style w:type="character" w:styleId="Rimandocommento">
    <w:name w:val="annotation reference"/>
    <w:basedOn w:val="Carpredefinitoparagrafo"/>
    <w:uiPriority w:val="99"/>
    <w:semiHidden/>
    <w:unhideWhenUsed/>
    <w:rsid w:val="00A1713D"/>
    <w:rPr>
      <w:sz w:val="16"/>
      <w:szCs w:val="16"/>
    </w:rPr>
  </w:style>
  <w:style w:type="paragraph" w:styleId="Testocommento">
    <w:name w:val="annotation text"/>
    <w:basedOn w:val="Normale"/>
    <w:link w:val="TestocommentoCarattere"/>
    <w:uiPriority w:val="99"/>
    <w:semiHidden/>
    <w:unhideWhenUsed/>
    <w:rsid w:val="00A1713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A1713D"/>
    <w:rPr>
      <w:noProof/>
      <w:sz w:val="20"/>
      <w:szCs w:val="20"/>
    </w:rPr>
  </w:style>
  <w:style w:type="paragraph" w:styleId="Soggettocommento">
    <w:name w:val="annotation subject"/>
    <w:basedOn w:val="Testocommento"/>
    <w:next w:val="Testocommento"/>
    <w:link w:val="SoggettocommentoCarattere"/>
    <w:uiPriority w:val="99"/>
    <w:semiHidden/>
    <w:unhideWhenUsed/>
    <w:rsid w:val="00A1713D"/>
    <w:rPr>
      <w:b/>
      <w:bCs/>
    </w:rPr>
  </w:style>
  <w:style w:type="character" w:customStyle="1" w:styleId="SoggettocommentoCarattere">
    <w:name w:val="Soggetto commento Carattere"/>
    <w:basedOn w:val="TestocommentoCarattere"/>
    <w:link w:val="Soggettocommento"/>
    <w:uiPriority w:val="99"/>
    <w:semiHidden/>
    <w:rsid w:val="00A1713D"/>
    <w:rPr>
      <w:b/>
      <w:bCs/>
      <w:noProof/>
      <w:sz w:val="20"/>
      <w:szCs w:val="20"/>
    </w:rPr>
  </w:style>
  <w:style w:type="paragraph" w:styleId="Titolosommario">
    <w:name w:val="TOC Heading"/>
    <w:basedOn w:val="Titolo1"/>
    <w:next w:val="Normale"/>
    <w:uiPriority w:val="39"/>
    <w:unhideWhenUsed/>
    <w:qFormat/>
    <w:rsid w:val="009E35F4"/>
    <w:pPr>
      <w:outlineLvl w:val="9"/>
    </w:pPr>
    <w:rPr>
      <w:noProof w:val="0"/>
      <w:lang w:eastAsia="it-IT"/>
    </w:rPr>
  </w:style>
  <w:style w:type="paragraph" w:styleId="Sommario1">
    <w:name w:val="toc 1"/>
    <w:basedOn w:val="Normale"/>
    <w:next w:val="Normale"/>
    <w:autoRedefine/>
    <w:uiPriority w:val="39"/>
    <w:unhideWhenUsed/>
    <w:rsid w:val="009E35F4"/>
    <w:pPr>
      <w:spacing w:after="100"/>
    </w:pPr>
  </w:style>
  <w:style w:type="paragraph" w:styleId="Sommario2">
    <w:name w:val="toc 2"/>
    <w:basedOn w:val="Normale"/>
    <w:next w:val="Normale"/>
    <w:autoRedefine/>
    <w:uiPriority w:val="39"/>
    <w:unhideWhenUsed/>
    <w:rsid w:val="009E35F4"/>
    <w:pPr>
      <w:spacing w:after="100"/>
      <w:ind w:left="220"/>
    </w:pPr>
  </w:style>
  <w:style w:type="paragraph" w:styleId="Sommario3">
    <w:name w:val="toc 3"/>
    <w:basedOn w:val="Normale"/>
    <w:next w:val="Normale"/>
    <w:autoRedefine/>
    <w:uiPriority w:val="39"/>
    <w:unhideWhenUsed/>
    <w:rsid w:val="009E35F4"/>
    <w:pPr>
      <w:spacing w:after="100"/>
      <w:ind w:left="440"/>
    </w:pPr>
  </w:style>
  <w:style w:type="character" w:styleId="Collegamentovisitato">
    <w:name w:val="FollowedHyperlink"/>
    <w:basedOn w:val="Carpredefinitoparagrafo"/>
    <w:uiPriority w:val="99"/>
    <w:semiHidden/>
    <w:unhideWhenUsed/>
    <w:rsid w:val="005F290E"/>
    <w:rPr>
      <w:color w:val="954F72" w:themeColor="followedHyperlink"/>
      <w:u w:val="single"/>
    </w:rPr>
  </w:style>
  <w:style w:type="table" w:styleId="Grigliatabella">
    <w:name w:val="Table Grid"/>
    <w:basedOn w:val="Tabellanormale"/>
    <w:uiPriority w:val="39"/>
    <w:rsid w:val="0007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736">
      <w:bodyDiv w:val="1"/>
      <w:marLeft w:val="0"/>
      <w:marRight w:val="0"/>
      <w:marTop w:val="0"/>
      <w:marBottom w:val="0"/>
      <w:divBdr>
        <w:top w:val="none" w:sz="0" w:space="0" w:color="auto"/>
        <w:left w:val="none" w:sz="0" w:space="0" w:color="auto"/>
        <w:bottom w:val="none" w:sz="0" w:space="0" w:color="auto"/>
        <w:right w:val="none" w:sz="0" w:space="0" w:color="auto"/>
      </w:divBdr>
    </w:div>
    <w:div w:id="69471345">
      <w:bodyDiv w:val="1"/>
      <w:marLeft w:val="0"/>
      <w:marRight w:val="0"/>
      <w:marTop w:val="0"/>
      <w:marBottom w:val="0"/>
      <w:divBdr>
        <w:top w:val="none" w:sz="0" w:space="0" w:color="auto"/>
        <w:left w:val="none" w:sz="0" w:space="0" w:color="auto"/>
        <w:bottom w:val="none" w:sz="0" w:space="0" w:color="auto"/>
        <w:right w:val="none" w:sz="0" w:space="0" w:color="auto"/>
      </w:divBdr>
    </w:div>
    <w:div w:id="90786400">
      <w:bodyDiv w:val="1"/>
      <w:marLeft w:val="0"/>
      <w:marRight w:val="0"/>
      <w:marTop w:val="0"/>
      <w:marBottom w:val="0"/>
      <w:divBdr>
        <w:top w:val="none" w:sz="0" w:space="0" w:color="auto"/>
        <w:left w:val="none" w:sz="0" w:space="0" w:color="auto"/>
        <w:bottom w:val="none" w:sz="0" w:space="0" w:color="auto"/>
        <w:right w:val="none" w:sz="0" w:space="0" w:color="auto"/>
      </w:divBdr>
    </w:div>
    <w:div w:id="137574762">
      <w:bodyDiv w:val="1"/>
      <w:marLeft w:val="0"/>
      <w:marRight w:val="0"/>
      <w:marTop w:val="0"/>
      <w:marBottom w:val="0"/>
      <w:divBdr>
        <w:top w:val="none" w:sz="0" w:space="0" w:color="auto"/>
        <w:left w:val="none" w:sz="0" w:space="0" w:color="auto"/>
        <w:bottom w:val="none" w:sz="0" w:space="0" w:color="auto"/>
        <w:right w:val="none" w:sz="0" w:space="0" w:color="auto"/>
      </w:divBdr>
    </w:div>
    <w:div w:id="189607767">
      <w:bodyDiv w:val="1"/>
      <w:marLeft w:val="0"/>
      <w:marRight w:val="0"/>
      <w:marTop w:val="0"/>
      <w:marBottom w:val="0"/>
      <w:divBdr>
        <w:top w:val="none" w:sz="0" w:space="0" w:color="auto"/>
        <w:left w:val="none" w:sz="0" w:space="0" w:color="auto"/>
        <w:bottom w:val="none" w:sz="0" w:space="0" w:color="auto"/>
        <w:right w:val="none" w:sz="0" w:space="0" w:color="auto"/>
      </w:divBdr>
    </w:div>
    <w:div w:id="362827456">
      <w:bodyDiv w:val="1"/>
      <w:marLeft w:val="0"/>
      <w:marRight w:val="0"/>
      <w:marTop w:val="0"/>
      <w:marBottom w:val="0"/>
      <w:divBdr>
        <w:top w:val="none" w:sz="0" w:space="0" w:color="auto"/>
        <w:left w:val="none" w:sz="0" w:space="0" w:color="auto"/>
        <w:bottom w:val="none" w:sz="0" w:space="0" w:color="auto"/>
        <w:right w:val="none" w:sz="0" w:space="0" w:color="auto"/>
      </w:divBdr>
    </w:div>
    <w:div w:id="618804461">
      <w:bodyDiv w:val="1"/>
      <w:marLeft w:val="0"/>
      <w:marRight w:val="0"/>
      <w:marTop w:val="0"/>
      <w:marBottom w:val="0"/>
      <w:divBdr>
        <w:top w:val="none" w:sz="0" w:space="0" w:color="auto"/>
        <w:left w:val="none" w:sz="0" w:space="0" w:color="auto"/>
        <w:bottom w:val="none" w:sz="0" w:space="0" w:color="auto"/>
        <w:right w:val="none" w:sz="0" w:space="0" w:color="auto"/>
      </w:divBdr>
      <w:divsChild>
        <w:div w:id="1221330321">
          <w:marLeft w:val="0"/>
          <w:marRight w:val="0"/>
          <w:marTop w:val="0"/>
          <w:marBottom w:val="0"/>
          <w:divBdr>
            <w:top w:val="none" w:sz="0" w:space="0" w:color="auto"/>
            <w:left w:val="none" w:sz="0" w:space="0" w:color="auto"/>
            <w:bottom w:val="none" w:sz="0" w:space="0" w:color="auto"/>
            <w:right w:val="none" w:sz="0" w:space="0" w:color="auto"/>
          </w:divBdr>
        </w:div>
      </w:divsChild>
    </w:div>
    <w:div w:id="903023953">
      <w:bodyDiv w:val="1"/>
      <w:marLeft w:val="0"/>
      <w:marRight w:val="0"/>
      <w:marTop w:val="0"/>
      <w:marBottom w:val="0"/>
      <w:divBdr>
        <w:top w:val="none" w:sz="0" w:space="0" w:color="auto"/>
        <w:left w:val="none" w:sz="0" w:space="0" w:color="auto"/>
        <w:bottom w:val="none" w:sz="0" w:space="0" w:color="auto"/>
        <w:right w:val="none" w:sz="0" w:space="0" w:color="auto"/>
      </w:divBdr>
    </w:div>
    <w:div w:id="925308805">
      <w:bodyDiv w:val="1"/>
      <w:marLeft w:val="0"/>
      <w:marRight w:val="0"/>
      <w:marTop w:val="0"/>
      <w:marBottom w:val="0"/>
      <w:divBdr>
        <w:top w:val="none" w:sz="0" w:space="0" w:color="auto"/>
        <w:left w:val="none" w:sz="0" w:space="0" w:color="auto"/>
        <w:bottom w:val="none" w:sz="0" w:space="0" w:color="auto"/>
        <w:right w:val="none" w:sz="0" w:space="0" w:color="auto"/>
      </w:divBdr>
    </w:div>
    <w:div w:id="948391361">
      <w:bodyDiv w:val="1"/>
      <w:marLeft w:val="0"/>
      <w:marRight w:val="0"/>
      <w:marTop w:val="0"/>
      <w:marBottom w:val="0"/>
      <w:divBdr>
        <w:top w:val="none" w:sz="0" w:space="0" w:color="auto"/>
        <w:left w:val="none" w:sz="0" w:space="0" w:color="auto"/>
        <w:bottom w:val="none" w:sz="0" w:space="0" w:color="auto"/>
        <w:right w:val="none" w:sz="0" w:space="0" w:color="auto"/>
      </w:divBdr>
    </w:div>
    <w:div w:id="965161424">
      <w:bodyDiv w:val="1"/>
      <w:marLeft w:val="0"/>
      <w:marRight w:val="0"/>
      <w:marTop w:val="0"/>
      <w:marBottom w:val="0"/>
      <w:divBdr>
        <w:top w:val="none" w:sz="0" w:space="0" w:color="auto"/>
        <w:left w:val="none" w:sz="0" w:space="0" w:color="auto"/>
        <w:bottom w:val="none" w:sz="0" w:space="0" w:color="auto"/>
        <w:right w:val="none" w:sz="0" w:space="0" w:color="auto"/>
      </w:divBdr>
    </w:div>
    <w:div w:id="1152328264">
      <w:bodyDiv w:val="1"/>
      <w:marLeft w:val="0"/>
      <w:marRight w:val="0"/>
      <w:marTop w:val="0"/>
      <w:marBottom w:val="0"/>
      <w:divBdr>
        <w:top w:val="none" w:sz="0" w:space="0" w:color="auto"/>
        <w:left w:val="none" w:sz="0" w:space="0" w:color="auto"/>
        <w:bottom w:val="none" w:sz="0" w:space="0" w:color="auto"/>
        <w:right w:val="none" w:sz="0" w:space="0" w:color="auto"/>
      </w:divBdr>
    </w:div>
    <w:div w:id="1226451450">
      <w:bodyDiv w:val="1"/>
      <w:marLeft w:val="0"/>
      <w:marRight w:val="0"/>
      <w:marTop w:val="0"/>
      <w:marBottom w:val="0"/>
      <w:divBdr>
        <w:top w:val="none" w:sz="0" w:space="0" w:color="auto"/>
        <w:left w:val="none" w:sz="0" w:space="0" w:color="auto"/>
        <w:bottom w:val="none" w:sz="0" w:space="0" w:color="auto"/>
        <w:right w:val="none" w:sz="0" w:space="0" w:color="auto"/>
      </w:divBdr>
    </w:div>
    <w:div w:id="1320305913">
      <w:bodyDiv w:val="1"/>
      <w:marLeft w:val="0"/>
      <w:marRight w:val="0"/>
      <w:marTop w:val="0"/>
      <w:marBottom w:val="0"/>
      <w:divBdr>
        <w:top w:val="none" w:sz="0" w:space="0" w:color="auto"/>
        <w:left w:val="none" w:sz="0" w:space="0" w:color="auto"/>
        <w:bottom w:val="none" w:sz="0" w:space="0" w:color="auto"/>
        <w:right w:val="none" w:sz="0" w:space="0" w:color="auto"/>
      </w:divBdr>
    </w:div>
    <w:div w:id="1353805227">
      <w:bodyDiv w:val="1"/>
      <w:marLeft w:val="0"/>
      <w:marRight w:val="0"/>
      <w:marTop w:val="0"/>
      <w:marBottom w:val="0"/>
      <w:divBdr>
        <w:top w:val="none" w:sz="0" w:space="0" w:color="auto"/>
        <w:left w:val="none" w:sz="0" w:space="0" w:color="auto"/>
        <w:bottom w:val="none" w:sz="0" w:space="0" w:color="auto"/>
        <w:right w:val="none" w:sz="0" w:space="0" w:color="auto"/>
      </w:divBdr>
    </w:div>
    <w:div w:id="1392271084">
      <w:bodyDiv w:val="1"/>
      <w:marLeft w:val="0"/>
      <w:marRight w:val="0"/>
      <w:marTop w:val="0"/>
      <w:marBottom w:val="0"/>
      <w:divBdr>
        <w:top w:val="none" w:sz="0" w:space="0" w:color="auto"/>
        <w:left w:val="none" w:sz="0" w:space="0" w:color="auto"/>
        <w:bottom w:val="none" w:sz="0" w:space="0" w:color="auto"/>
        <w:right w:val="none" w:sz="0" w:space="0" w:color="auto"/>
      </w:divBdr>
    </w:div>
    <w:div w:id="1400441783">
      <w:bodyDiv w:val="1"/>
      <w:marLeft w:val="0"/>
      <w:marRight w:val="0"/>
      <w:marTop w:val="0"/>
      <w:marBottom w:val="0"/>
      <w:divBdr>
        <w:top w:val="none" w:sz="0" w:space="0" w:color="auto"/>
        <w:left w:val="none" w:sz="0" w:space="0" w:color="auto"/>
        <w:bottom w:val="none" w:sz="0" w:space="0" w:color="auto"/>
        <w:right w:val="none" w:sz="0" w:space="0" w:color="auto"/>
      </w:divBdr>
    </w:div>
    <w:div w:id="1762987680">
      <w:bodyDiv w:val="1"/>
      <w:marLeft w:val="0"/>
      <w:marRight w:val="0"/>
      <w:marTop w:val="0"/>
      <w:marBottom w:val="0"/>
      <w:divBdr>
        <w:top w:val="none" w:sz="0" w:space="0" w:color="auto"/>
        <w:left w:val="none" w:sz="0" w:space="0" w:color="auto"/>
        <w:bottom w:val="none" w:sz="0" w:space="0" w:color="auto"/>
        <w:right w:val="none" w:sz="0" w:space="0" w:color="auto"/>
      </w:divBdr>
    </w:div>
    <w:div w:id="1848868027">
      <w:bodyDiv w:val="1"/>
      <w:marLeft w:val="0"/>
      <w:marRight w:val="0"/>
      <w:marTop w:val="0"/>
      <w:marBottom w:val="0"/>
      <w:divBdr>
        <w:top w:val="none" w:sz="0" w:space="0" w:color="auto"/>
        <w:left w:val="none" w:sz="0" w:space="0" w:color="auto"/>
        <w:bottom w:val="none" w:sz="0" w:space="0" w:color="auto"/>
        <w:right w:val="none" w:sz="0" w:space="0" w:color="auto"/>
      </w:divBdr>
    </w:div>
    <w:div w:id="1909918659">
      <w:bodyDiv w:val="1"/>
      <w:marLeft w:val="0"/>
      <w:marRight w:val="0"/>
      <w:marTop w:val="0"/>
      <w:marBottom w:val="0"/>
      <w:divBdr>
        <w:top w:val="none" w:sz="0" w:space="0" w:color="auto"/>
        <w:left w:val="none" w:sz="0" w:space="0" w:color="auto"/>
        <w:bottom w:val="none" w:sz="0" w:space="0" w:color="auto"/>
        <w:right w:val="none" w:sz="0" w:space="0" w:color="auto"/>
      </w:divBdr>
    </w:div>
    <w:div w:id="1994750280">
      <w:bodyDiv w:val="1"/>
      <w:marLeft w:val="0"/>
      <w:marRight w:val="0"/>
      <w:marTop w:val="0"/>
      <w:marBottom w:val="0"/>
      <w:divBdr>
        <w:top w:val="none" w:sz="0" w:space="0" w:color="auto"/>
        <w:left w:val="none" w:sz="0" w:space="0" w:color="auto"/>
        <w:bottom w:val="none" w:sz="0" w:space="0" w:color="auto"/>
        <w:right w:val="none" w:sz="0" w:space="0" w:color="auto"/>
      </w:divBdr>
    </w:div>
    <w:div w:id="203627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jakewharton.github.io/DiskLruCache/com/jakewharton/disklrucache/DiskLruCache.Snapshot.html"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jakewharton.github.io/DiskLruCache/com/jakewharton/disklrucache/DiskLruCache.Editor.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eloper.android.com/reference/android/net/ConnectivityManager.NetworkCallbac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AB3B7-9D0F-421C-8AB9-213F9464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19</Pages>
  <Words>6349</Words>
  <Characters>36194</Characters>
  <Application>Microsoft Office Word</Application>
  <DocSecurity>0</DocSecurity>
  <Lines>301</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Zanocco</dc:creator>
  <cp:keywords/>
  <dc:description/>
  <cp:lastModifiedBy>pietro albertini</cp:lastModifiedBy>
  <cp:revision>51</cp:revision>
  <cp:lastPrinted>2020-06-11T12:59:00Z</cp:lastPrinted>
  <dcterms:created xsi:type="dcterms:W3CDTF">2020-06-09T17:08:00Z</dcterms:created>
  <dcterms:modified xsi:type="dcterms:W3CDTF">2020-06-11T13:25:00Z</dcterms:modified>
</cp:coreProperties>
</file>